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tr-TR"/>
        </w:rPr>
        <w:id w:val="4385983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6136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40145A" w:rsidTr="00D47F15">
            <w:sdt>
              <w:sdtPr>
                <w:rPr>
                  <w:rFonts w:asciiTheme="majorHAnsi" w:eastAsiaTheme="majorEastAsia" w:hAnsiTheme="majorHAnsi" w:cstheme="majorBidi"/>
                  <w:lang w:eastAsia="tr-TR"/>
                </w:rPr>
                <w:alias w:val="Şirket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theme="minorBidi"/>
                  <w:lang w:eastAsia="en-US"/>
                </w:rPr>
              </w:sdtEnd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145A" w:rsidRDefault="0040145A" w:rsidP="00D47F15">
                    <w:pPr>
                      <w:pStyle w:val="AralkYok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Özkan EREN" w:date="2014-12-01T08:50:00Z">
                      <w:r w:rsidRPr="0040145A" w:rsidDel="00480B70">
                        <w:rPr>
                          <w:rFonts w:ascii="Cambria" w:hAnsi="Cambria"/>
                        </w:rPr>
                        <w:delText xml:space="preserve"> İSBAK A.Ş </w:delText>
                      </w:r>
                    </w:del>
                    <w:ins w:id="1" w:author="Özkan EREN" w:date="2014-12-01T08:50:00Z">
                      <w:r w:rsidR="00480B70">
                        <w:rPr>
                          <w:rFonts w:asciiTheme="majorHAnsi" w:eastAsiaTheme="majorEastAsia" w:hAnsiTheme="majorHAnsi" w:cstheme="majorBidi"/>
                          <w:lang w:eastAsia="tr-TR"/>
                        </w:rPr>
                        <w:t>İSBAK A.Ş</w:t>
                      </w:r>
                    </w:ins>
                  </w:p>
                </w:tc>
              </w:sdtContent>
            </w:sdt>
          </w:tr>
          <w:tr w:rsidR="0040145A" w:rsidTr="00D47F15">
            <w:tc>
              <w:tcPr>
                <w:tcW w:w="7442" w:type="dxa"/>
              </w:tcPr>
              <w:sdt>
                <w:sdtPr>
                  <w:rPr>
                    <w:rFonts w:ascii="Helvetica" w:eastAsia="Calibri" w:hAnsi="Helvetica"/>
                    <w:b/>
                    <w:sz w:val="52"/>
                    <w:szCs w:val="52"/>
                  </w:rPr>
                  <w:alias w:val="Başlık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0145A" w:rsidRDefault="00AE21BA" w:rsidP="00AE21BA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del w:id="2" w:author="Özkan EREN" w:date="2014-11-11T14:50:00Z">
                      <w:r w:rsidRPr="00F55775" w:rsidDel="00AE21BA">
                        <w:rPr>
                          <w:rFonts w:ascii="Helvetica" w:eastAsia="Calibri" w:hAnsi="Helvetica"/>
                          <w:b/>
                          <w:sz w:val="52"/>
                          <w:szCs w:val="52"/>
                        </w:rPr>
                        <w:delText>Engelli Yaya Butonu Arayüz İletişim Protokolü</w:delText>
                      </w:r>
                    </w:del>
                    <w:ins w:id="3" w:author="Özkan EREN" w:date="2014-11-11T14:50:00Z">
                      <w:r w:rsidRPr="00F55775">
                        <w:rPr>
                          <w:rFonts w:ascii="Helvetica" w:eastAsia="Calibri" w:hAnsi="Helvetica"/>
                          <w:b/>
                          <w:sz w:val="52"/>
                          <w:szCs w:val="52"/>
                        </w:rPr>
                        <w:t>E</w:t>
                      </w:r>
                      <w:r>
                        <w:rPr>
                          <w:rFonts w:ascii="Helvetica" w:eastAsia="Calibri" w:hAnsi="Helvetica"/>
                          <w:b/>
                          <w:sz w:val="52"/>
                          <w:szCs w:val="52"/>
                        </w:rPr>
                        <w:t>rişilebilir</w:t>
                      </w:r>
                      <w:r w:rsidRPr="00F55775">
                        <w:rPr>
                          <w:rFonts w:ascii="Helvetica" w:eastAsia="Calibri" w:hAnsi="Helvetica"/>
                          <w:b/>
                          <w:sz w:val="52"/>
                          <w:szCs w:val="52"/>
                        </w:rPr>
                        <w:t xml:space="preserve"> Yaya Butonu Arayüz İletişim Protokolü</w:t>
                      </w:r>
                    </w:ins>
                  </w:p>
                </w:sdtContent>
              </w:sdt>
            </w:tc>
          </w:tr>
          <w:tr w:rsidR="0040145A" w:rsidTr="00D47F1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0145A" w:rsidRDefault="0040145A" w:rsidP="00D47F15">
                <w:pPr>
                  <w:pStyle w:val="AralkYok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40145A" w:rsidRDefault="0040145A"/>
        <w:p w:rsidR="0040145A" w:rsidRDefault="00D47F15"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1721E15B" wp14:editId="09CF1543">
                <wp:simplePos x="0" y="0"/>
                <wp:positionH relativeFrom="margin">
                  <wp:posOffset>471805</wp:posOffset>
                </wp:positionH>
                <wp:positionV relativeFrom="margin">
                  <wp:posOffset>376555</wp:posOffset>
                </wp:positionV>
                <wp:extent cx="1914525" cy="1000125"/>
                <wp:effectExtent l="0" t="0" r="0" b="0"/>
                <wp:wrapSquare wrapText="bothSides"/>
                <wp:docPr id="2" name="Resim 2" descr="ISBA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BA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5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014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Yaza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0145A" w:rsidRDefault="0040145A">
                    <w:pPr>
                      <w:pStyle w:val="AralkYok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Özkan EREN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Tarih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11T00:00:00Z"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EndPr/>
                <w:sdtContent>
                  <w:p w:rsidR="0040145A" w:rsidRDefault="00AE21BA">
                    <w:pPr>
                      <w:pStyle w:val="AralkYok"/>
                      <w:rPr>
                        <w:color w:val="4F81BD" w:themeColor="accent1"/>
                      </w:rPr>
                    </w:pPr>
                    <w:del w:id="4" w:author="Özkan EREN" w:date="2014-11-11T14:51:00Z">
                      <w:r w:rsidDel="00AE21BA">
                        <w:rPr>
                          <w:color w:val="4F81BD" w:themeColor="accent1"/>
                        </w:rPr>
                        <w:delText>23.09.2013</w:delText>
                      </w:r>
                    </w:del>
                    <w:ins w:id="5" w:author="Özkan EREN" w:date="2014-11-11T14:51:00Z">
                      <w:r>
                        <w:rPr>
                          <w:color w:val="4F81BD" w:themeColor="accent1"/>
                        </w:rPr>
                        <w:t>11.11.2014</w:t>
                      </w:r>
                    </w:ins>
                  </w:p>
                </w:sdtContent>
              </w:sdt>
              <w:p w:rsidR="0040145A" w:rsidRDefault="0040145A">
                <w:pPr>
                  <w:pStyle w:val="AralkYok"/>
                  <w:rPr>
                    <w:color w:val="4F81BD" w:themeColor="accent1"/>
                  </w:rPr>
                </w:pPr>
              </w:p>
            </w:tc>
          </w:tr>
        </w:tbl>
        <w:p w:rsidR="0040145A" w:rsidRDefault="0040145A"/>
        <w:p w:rsidR="0040145A" w:rsidRDefault="0040145A">
          <w:r>
            <w:br w:type="page"/>
          </w:r>
        </w:p>
      </w:sdtContent>
    </w:sdt>
    <w:p w:rsidR="00D47F15" w:rsidDel="008C4D2E" w:rsidRDefault="00D47F15" w:rsidP="00D47F15">
      <w:pPr>
        <w:jc w:val="center"/>
        <w:rPr>
          <w:del w:id="6" w:author="Özkan EREN" w:date="2014-11-11T14:11:00Z"/>
          <w:sz w:val="44"/>
          <w:szCs w:val="44"/>
        </w:rPr>
      </w:pPr>
      <w:r w:rsidRPr="00D47F15">
        <w:rPr>
          <w:sz w:val="72"/>
          <w:szCs w:val="72"/>
        </w:rPr>
        <w:lastRenderedPageBreak/>
        <w:t>İLETİŞİM PROTOKOLÜ</w:t>
      </w:r>
    </w:p>
    <w:p w:rsidR="00D47F15" w:rsidRPr="00D47F15" w:rsidRDefault="00D47F15" w:rsidP="00D47F15">
      <w:pPr>
        <w:jc w:val="center"/>
        <w:rPr>
          <w:sz w:val="44"/>
          <w:szCs w:val="44"/>
        </w:rPr>
      </w:pPr>
    </w:p>
    <w:p w:rsidR="00017B20" w:rsidRDefault="00D47F15">
      <w:r>
        <w:t>T</w:t>
      </w:r>
      <w:r w:rsidR="00017B20">
        <w:t xml:space="preserve">alepli mesajın başlangıç karakteri : </w:t>
      </w:r>
      <w:r w:rsidR="00017B20">
        <w:tab/>
      </w:r>
      <w:r w:rsidR="00017B20">
        <w:tab/>
        <w:t>'$'</w:t>
      </w:r>
    </w:p>
    <w:p w:rsidR="001C320D" w:rsidDel="00BE5CA1" w:rsidRDefault="00D47F15">
      <w:pPr>
        <w:rPr>
          <w:del w:id="7" w:author="Özkan EREN" w:date="2014-11-11T14:51:00Z"/>
        </w:rPr>
      </w:pPr>
      <w:del w:id="8" w:author="Özkan EREN" w:date="2014-11-11T14:51:00Z">
        <w:r w:rsidDel="00BE5CA1">
          <w:delText>T</w:delText>
        </w:r>
        <w:r w:rsidR="00017B20" w:rsidDel="00BE5CA1">
          <w:delText>alepsiz mesajın başlangıç karakteri:</w:delText>
        </w:r>
        <w:r w:rsidR="00017B20" w:rsidDel="00BE5CA1">
          <w:tab/>
        </w:r>
        <w:r w:rsidR="00017B20" w:rsidDel="00BE5CA1">
          <w:tab/>
          <w:delText>'#'</w:delText>
        </w:r>
      </w:del>
    </w:p>
    <w:p w:rsidR="00017B20" w:rsidRDefault="00D47F15">
      <w:r>
        <w:t>A</w:t>
      </w:r>
      <w:r w:rsidR="001C320D">
        <w:t>yırma karakteri:</w:t>
      </w:r>
      <w:r w:rsidR="001C320D">
        <w:tab/>
      </w:r>
      <w:r w:rsidR="001C320D">
        <w:tab/>
      </w:r>
      <w:r w:rsidR="001C320D">
        <w:tab/>
      </w:r>
      <w:r w:rsidR="001C320D">
        <w:tab/>
        <w:t>':'</w:t>
      </w:r>
      <w:r w:rsidR="00017B20">
        <w:t xml:space="preserve"> </w:t>
      </w:r>
    </w:p>
    <w:p w:rsidR="001C320D" w:rsidRDefault="00D47F15">
      <w:r>
        <w:t xml:space="preserve">Sonlandırma karakteri : </w:t>
      </w:r>
      <w:r>
        <w:tab/>
      </w:r>
      <w:r>
        <w:tab/>
      </w:r>
      <w:r>
        <w:tab/>
      </w:r>
      <w:r w:rsidR="00017B20">
        <w:t>'\r\n'</w:t>
      </w:r>
    </w:p>
    <w:p w:rsidR="00192C84" w:rsidDel="00060C00" w:rsidRDefault="00192C84">
      <w:pPr>
        <w:rPr>
          <w:del w:id="9" w:author="Özkan EREN" w:date="2014-11-11T13:59:00Z"/>
          <w:rStyle w:val="GlVurgulama"/>
          <w:sz w:val="28"/>
          <w:szCs w:val="28"/>
        </w:rPr>
      </w:pPr>
      <w:del w:id="10" w:author="Özkan EREN" w:date="2014-11-11T13:59:00Z">
        <w:r w:rsidRPr="00192C84" w:rsidDel="00060C00">
          <w:rPr>
            <w:rStyle w:val="GlVurgulama"/>
            <w:sz w:val="28"/>
            <w:szCs w:val="28"/>
          </w:rPr>
          <w:delText>Test Modu</w:delText>
        </w:r>
      </w:del>
    </w:p>
    <w:p w:rsidR="00A82D68" w:rsidRPr="00A82D68" w:rsidDel="00060C00" w:rsidRDefault="00A82D68" w:rsidP="00A82D68">
      <w:pPr>
        <w:spacing w:after="0"/>
        <w:rPr>
          <w:del w:id="11" w:author="Özkan EREN" w:date="2014-11-11T13:59:00Z"/>
        </w:rPr>
      </w:pPr>
      <w:del w:id="12" w:author="Özkan EREN" w:date="2014-11-11T13:59:00Z">
        <w:r w:rsidRPr="00A82D68" w:rsidDel="00060C00">
          <w:delText>Test  m</w:delText>
        </w:r>
        <w:r w:rsidDel="00060C00">
          <w:delText>odu</w:delText>
        </w:r>
        <w:r w:rsidRPr="00A82D68" w:rsidDel="00060C00">
          <w:delText xml:space="preserve"> aktif:</w:delText>
        </w:r>
        <w:r w:rsidRPr="00A82D68" w:rsidDel="00060C00">
          <w:tab/>
        </w:r>
        <w:r w:rsidRPr="00A82D68" w:rsidDel="00060C00">
          <w:rPr>
            <w:b/>
          </w:rPr>
          <w:delText>$TEST:ON</w:delText>
        </w:r>
      </w:del>
    </w:p>
    <w:p w:rsidR="00192C84" w:rsidDel="00060C00" w:rsidRDefault="00A82D68" w:rsidP="00A82D68">
      <w:pPr>
        <w:spacing w:after="0"/>
        <w:rPr>
          <w:del w:id="13" w:author="Özkan EREN" w:date="2014-11-11T13:59:00Z"/>
          <w:b/>
        </w:rPr>
      </w:pPr>
      <w:del w:id="14" w:author="Özkan EREN" w:date="2014-11-11T13:59:00Z">
        <w:r w:rsidRPr="00A82D68" w:rsidDel="00060C00">
          <w:delText>Test</w:delText>
        </w:r>
        <w:r w:rsidDel="00060C00">
          <w:delText xml:space="preserve"> modu pasif:</w:delText>
        </w:r>
        <w:r w:rsidRPr="00A82D68" w:rsidDel="00060C00">
          <w:delText xml:space="preserve"> </w:delText>
        </w:r>
        <w:r w:rsidDel="00060C00">
          <w:tab/>
        </w:r>
        <w:r w:rsidRPr="00A82D68" w:rsidDel="00060C00">
          <w:rPr>
            <w:b/>
          </w:rPr>
          <w:delText>$TEST:OFF</w:delText>
        </w:r>
      </w:del>
    </w:p>
    <w:p w:rsidR="00A82D68" w:rsidDel="00060C00" w:rsidRDefault="00A82D68" w:rsidP="00A82D68">
      <w:pPr>
        <w:spacing w:after="0"/>
        <w:rPr>
          <w:del w:id="15" w:author="Özkan EREN" w:date="2014-11-11T13:59:00Z"/>
        </w:rPr>
      </w:pPr>
      <w:del w:id="16" w:author="Özkan EREN" w:date="2014-11-11T13:59:00Z">
        <w:r w:rsidRPr="00A82D68" w:rsidDel="00060C00">
          <w:delText>Cevap:</w:delText>
        </w:r>
        <w:r w:rsidRPr="00A82D68" w:rsidDel="00060C00">
          <w:tab/>
        </w:r>
        <w:r w:rsidDel="00060C00">
          <w:rPr>
            <w:b/>
          </w:rPr>
          <w:tab/>
        </w:r>
        <w:r w:rsidDel="00060C00">
          <w:rPr>
            <w:b/>
          </w:rPr>
          <w:tab/>
          <w:delText>$OK</w:delText>
        </w:r>
      </w:del>
    </w:p>
    <w:p w:rsidR="00A82D68" w:rsidRPr="00A82D68" w:rsidRDefault="00A82D68" w:rsidP="00A82D68">
      <w:pPr>
        <w:spacing w:after="0"/>
        <w:rPr>
          <w:bCs/>
          <w:iCs/>
        </w:rPr>
      </w:pPr>
    </w:p>
    <w:p w:rsidR="001C320D" w:rsidRPr="00192C84" w:rsidDel="00060C00" w:rsidRDefault="00192C84">
      <w:pPr>
        <w:rPr>
          <w:del w:id="17" w:author="Özkan EREN" w:date="2014-11-11T13:59:00Z"/>
          <w:rStyle w:val="GlVurgulama"/>
          <w:sz w:val="28"/>
          <w:szCs w:val="28"/>
        </w:rPr>
      </w:pPr>
      <w:del w:id="18" w:author="Özkan EREN" w:date="2014-11-11T13:59:00Z">
        <w:r w:rsidDel="00060C00">
          <w:rPr>
            <w:rStyle w:val="GlVurgulama"/>
            <w:sz w:val="28"/>
            <w:szCs w:val="28"/>
          </w:rPr>
          <w:delText>Yaya B</w:delText>
        </w:r>
        <w:r w:rsidR="001C320D" w:rsidRPr="00192C84" w:rsidDel="00060C00">
          <w:rPr>
            <w:rStyle w:val="GlVurgulama"/>
            <w:sz w:val="28"/>
            <w:szCs w:val="28"/>
          </w:rPr>
          <w:delText xml:space="preserve">utonu  </w:delText>
        </w:r>
        <w:r w:rsidDel="00060C00">
          <w:rPr>
            <w:rStyle w:val="GlVurgulama"/>
            <w:sz w:val="28"/>
            <w:szCs w:val="28"/>
          </w:rPr>
          <w:delText>Durumu</w:delText>
        </w:r>
        <w:r w:rsidR="001C320D" w:rsidRPr="00192C84" w:rsidDel="00060C00">
          <w:rPr>
            <w:rStyle w:val="GlVurgulama"/>
            <w:sz w:val="28"/>
            <w:szCs w:val="28"/>
          </w:rPr>
          <w:delText xml:space="preserve"> </w:delText>
        </w:r>
      </w:del>
    </w:p>
    <w:p w:rsidR="00192C84" w:rsidRPr="00192C84" w:rsidDel="00060C00" w:rsidRDefault="00192C84" w:rsidP="001C320D">
      <w:pPr>
        <w:spacing w:after="0"/>
        <w:rPr>
          <w:del w:id="19" w:author="Özkan EREN" w:date="2014-11-11T13:59:00Z"/>
          <w:b/>
        </w:rPr>
      </w:pPr>
      <w:del w:id="20" w:author="Özkan EREN" w:date="2014-11-11T13:59:00Z">
        <w:r w:rsidDel="00060C00">
          <w:delText xml:space="preserve">Sorgu Mesajı:  </w:delText>
        </w:r>
        <w:r w:rsidDel="00060C00">
          <w:tab/>
        </w:r>
        <w:r w:rsidRPr="00192C84" w:rsidDel="00060C00">
          <w:rPr>
            <w:b/>
          </w:rPr>
          <w:delText>$BUTTON?</w:delText>
        </w:r>
      </w:del>
    </w:p>
    <w:p w:rsidR="00192C84" w:rsidRPr="00192C84" w:rsidDel="00060C00" w:rsidRDefault="00192C84" w:rsidP="001C320D">
      <w:pPr>
        <w:spacing w:after="0"/>
        <w:rPr>
          <w:del w:id="21" w:author="Özkan EREN" w:date="2014-11-11T13:59:00Z"/>
          <w:b/>
          <w:i/>
        </w:rPr>
      </w:pPr>
      <w:del w:id="22" w:author="Özkan EREN" w:date="2014-11-11T13:59:00Z">
        <w:r w:rsidRPr="00192C84" w:rsidDel="00060C00">
          <w:delText>Cevap:</w:delText>
        </w:r>
        <w:r w:rsidDel="00060C00">
          <w:rPr>
            <w:b/>
          </w:rPr>
          <w:delText xml:space="preserve"> </w:delText>
        </w:r>
        <w:r w:rsidDel="00060C00">
          <w:rPr>
            <w:b/>
          </w:rPr>
          <w:tab/>
        </w:r>
        <w:r w:rsidDel="00060C00">
          <w:rPr>
            <w:b/>
          </w:rPr>
          <w:tab/>
        </w:r>
        <w:r w:rsidRPr="00192C84" w:rsidDel="00060C00">
          <w:rPr>
            <w:b/>
          </w:rPr>
          <w:delText>$BUTTON:</w:delText>
        </w:r>
        <w:r w:rsidRPr="00192C84" w:rsidDel="00060C00">
          <w:rPr>
            <w:i/>
          </w:rPr>
          <w:delText>durum</w:delText>
        </w:r>
      </w:del>
    </w:p>
    <w:p w:rsidR="00192C84" w:rsidDel="00060C00" w:rsidRDefault="00192C84" w:rsidP="001C320D">
      <w:pPr>
        <w:spacing w:after="0"/>
        <w:rPr>
          <w:del w:id="23" w:author="Özkan EREN" w:date="2014-11-11T13:59:00Z"/>
        </w:rPr>
      </w:pPr>
      <w:del w:id="24" w:author="Özkan EREN" w:date="2014-11-11T13:59:00Z">
        <w:r w:rsidDel="00060C00">
          <w:rPr>
            <w:i/>
          </w:rPr>
          <w:delText xml:space="preserve">durum: </w:delText>
        </w:r>
        <w:r w:rsidRPr="00192C84" w:rsidDel="00060C00">
          <w:rPr>
            <w:b/>
          </w:rPr>
          <w:delText xml:space="preserve">ON </w:delText>
        </w:r>
        <w:r w:rsidDel="00060C00">
          <w:delText xml:space="preserve">veya </w:delText>
        </w:r>
        <w:r w:rsidRPr="00192C84" w:rsidDel="00060C00">
          <w:rPr>
            <w:b/>
          </w:rPr>
          <w:delText xml:space="preserve">OFF </w:delText>
        </w:r>
        <w:r w:rsidDel="00060C00">
          <w:delText>(Butona basılıysa ON değilse OFF)</w:delText>
        </w:r>
      </w:del>
    </w:p>
    <w:p w:rsidR="00192C84" w:rsidRPr="00192C84" w:rsidDel="00060C00" w:rsidRDefault="00192C84" w:rsidP="001C320D">
      <w:pPr>
        <w:spacing w:after="0"/>
        <w:rPr>
          <w:del w:id="25" w:author="Özkan EREN" w:date="2014-11-11T13:59:00Z"/>
        </w:rPr>
      </w:pPr>
      <w:del w:id="26" w:author="Özkan EREN" w:date="2014-11-11T13:59:00Z">
        <w:r w:rsidDel="00060C00">
          <w:delText xml:space="preserve">Örnek cevap: </w:delText>
        </w:r>
        <w:r w:rsidDel="00060C00">
          <w:tab/>
        </w:r>
        <w:r w:rsidRPr="00192C84" w:rsidDel="00060C00">
          <w:rPr>
            <w:b/>
          </w:rPr>
          <w:delText>$BUTTON:OFF</w:delText>
        </w:r>
      </w:del>
    </w:p>
    <w:p w:rsidR="001C320D" w:rsidDel="00060C00" w:rsidRDefault="001C320D" w:rsidP="001C320D">
      <w:pPr>
        <w:spacing w:after="0"/>
        <w:rPr>
          <w:del w:id="27" w:author="Özkan EREN" w:date="2014-11-11T13:59:00Z"/>
          <w:u w:val="single"/>
        </w:rPr>
      </w:pPr>
    </w:p>
    <w:p w:rsidR="00192C84" w:rsidRPr="00192C84" w:rsidDel="00060C00" w:rsidRDefault="00E03D22" w:rsidP="001C320D">
      <w:pPr>
        <w:spacing w:after="0"/>
        <w:rPr>
          <w:del w:id="28" w:author="Özkan EREN" w:date="2014-11-11T13:59:00Z"/>
        </w:rPr>
      </w:pPr>
      <w:del w:id="29" w:author="Özkan EREN" w:date="2014-11-11T13:59:00Z">
        <w:r w:rsidDel="00060C00">
          <w:delText>*</w:delText>
        </w:r>
        <w:r w:rsidR="00192C84" w:rsidRPr="00192C84" w:rsidDel="00060C00">
          <w:delText>Eğer test modu açıksa yaya butonunun durumu talepsiz olarak da gönderilir.</w:delText>
        </w:r>
      </w:del>
    </w:p>
    <w:p w:rsidR="001C320D" w:rsidDel="00060C00" w:rsidRDefault="001C320D" w:rsidP="001C320D">
      <w:pPr>
        <w:spacing w:after="0"/>
        <w:rPr>
          <w:del w:id="30" w:author="Özkan EREN" w:date="2014-11-11T13:59:00Z"/>
        </w:rPr>
      </w:pPr>
      <w:del w:id="31" w:author="Özkan EREN" w:date="2014-11-11T13:59:00Z">
        <w:r w:rsidDel="00060C00">
          <w:delText xml:space="preserve">butona basıldığında bir kez   </w:delText>
        </w:r>
        <w:r w:rsidRPr="00192C84" w:rsidDel="00060C00">
          <w:rPr>
            <w:b/>
          </w:rPr>
          <w:delText>"#BUTTON:ON</w:delText>
        </w:r>
        <w:r w:rsidDel="00060C00">
          <w:delText>"</w:delText>
        </w:r>
      </w:del>
    </w:p>
    <w:p w:rsidR="001C320D" w:rsidDel="00060C00" w:rsidRDefault="001C320D" w:rsidP="001C320D">
      <w:pPr>
        <w:spacing w:after="0"/>
        <w:rPr>
          <w:del w:id="32" w:author="Özkan EREN" w:date="2014-11-11T13:59:00Z"/>
        </w:rPr>
      </w:pPr>
      <w:del w:id="33" w:author="Özkan EREN" w:date="2014-11-11T13:59:00Z">
        <w:r w:rsidDel="00060C00">
          <w:delText xml:space="preserve">butondan elimizi çektiğimizde  </w:delText>
        </w:r>
        <w:r w:rsidRPr="00192C84" w:rsidDel="00060C00">
          <w:rPr>
            <w:b/>
          </w:rPr>
          <w:delText>"#BUTTON:OFF</w:delText>
        </w:r>
        <w:r w:rsidDel="00060C00">
          <w:delText>"   komutu iletilir.</w:delText>
        </w:r>
      </w:del>
    </w:p>
    <w:p w:rsidR="005E4C77" w:rsidDel="00060C00" w:rsidRDefault="005E4C77" w:rsidP="001C320D">
      <w:pPr>
        <w:spacing w:after="0"/>
        <w:rPr>
          <w:del w:id="34" w:author="Özkan EREN" w:date="2014-11-11T13:59:00Z"/>
        </w:rPr>
      </w:pPr>
    </w:p>
    <w:p w:rsidR="0059381E" w:rsidRDefault="0059381E" w:rsidP="001C320D">
      <w:pPr>
        <w:spacing w:after="0"/>
      </w:pPr>
    </w:p>
    <w:p w:rsidR="005E4C77" w:rsidDel="008C4D2E" w:rsidRDefault="002C6A9F" w:rsidP="005E4C77">
      <w:pPr>
        <w:rPr>
          <w:del w:id="35" w:author="Özkan EREN" w:date="2014-11-11T14:16:00Z"/>
          <w:rStyle w:val="GlVurgulama"/>
          <w:sz w:val="28"/>
          <w:szCs w:val="28"/>
        </w:rPr>
      </w:pPr>
      <w:del w:id="36" w:author="Özkan EREN" w:date="2014-11-11T14:16:00Z">
        <w:r w:rsidDel="008C4D2E">
          <w:rPr>
            <w:rStyle w:val="GlVurgulama"/>
            <w:sz w:val="28"/>
            <w:szCs w:val="28"/>
          </w:rPr>
          <w:delText>Ses Seviyesi Ayarı</w:delText>
        </w:r>
      </w:del>
    </w:p>
    <w:p w:rsidR="0059381E" w:rsidRDefault="0059381E" w:rsidP="0059381E">
      <w:pPr>
        <w:spacing w:after="0"/>
        <w:rPr>
          <w:ins w:id="37" w:author="Özkan EREN" w:date="2014-11-11T14:10:00Z"/>
          <w:b/>
          <w:sz w:val="28"/>
        </w:rPr>
      </w:pPr>
      <w:del w:id="38" w:author="Özkan EREN" w:date="2014-11-11T14:10:00Z">
        <w:r w:rsidRPr="008C4D2E" w:rsidDel="008C4D2E">
          <w:rPr>
            <w:b/>
            <w:sz w:val="28"/>
            <w:rPrChange w:id="39" w:author="Özkan EREN" w:date="2014-11-11T14:10:00Z">
              <w:rPr/>
            </w:rPrChange>
          </w:rPr>
          <w:delText>Maksimum  Ses</w:delText>
        </w:r>
      </w:del>
      <w:ins w:id="40" w:author="Özkan EREN" w:date="2014-11-11T14:10:00Z">
        <w:r w:rsidR="008C4D2E" w:rsidRPr="008C4D2E">
          <w:rPr>
            <w:b/>
            <w:sz w:val="28"/>
            <w:rPrChange w:id="41" w:author="Özkan EREN" w:date="2014-11-11T14:10:00Z">
              <w:rPr/>
            </w:rPrChange>
          </w:rPr>
          <w:t>Maksimum Ses</w:t>
        </w:r>
      </w:ins>
      <w:r w:rsidRPr="008C4D2E">
        <w:rPr>
          <w:b/>
          <w:sz w:val="28"/>
          <w:rPrChange w:id="42" w:author="Özkan EREN" w:date="2014-11-11T14:10:00Z">
            <w:rPr/>
          </w:rPrChange>
        </w:rPr>
        <w:t xml:space="preserve"> Seviyesi:</w:t>
      </w:r>
    </w:p>
    <w:p w:rsidR="008C4D2E" w:rsidRPr="008C4D2E" w:rsidRDefault="008C4D2E" w:rsidP="0059381E">
      <w:pPr>
        <w:spacing w:after="0"/>
        <w:rPr>
          <w:b/>
          <w:sz w:val="28"/>
          <w:rPrChange w:id="43" w:author="Özkan EREN" w:date="2014-11-11T14:10:00Z">
            <w:rPr/>
          </w:rPrChange>
        </w:rPr>
      </w:pPr>
    </w:p>
    <w:p w:rsidR="0059381E" w:rsidRDefault="0059381E" w:rsidP="0059381E">
      <w:pPr>
        <w:spacing w:after="0"/>
        <w:rPr>
          <w:b/>
        </w:rPr>
      </w:pPr>
      <w:r w:rsidRPr="006E6342">
        <w:t>Sorgu Mesajı:</w:t>
      </w:r>
      <w:r w:rsidRPr="006E6342">
        <w:tab/>
      </w:r>
      <w:r>
        <w:rPr>
          <w:b/>
        </w:rPr>
        <w:t>$VOLMAX?</w:t>
      </w:r>
    </w:p>
    <w:p w:rsidR="0059381E" w:rsidRDefault="0059381E" w:rsidP="0059381E">
      <w:pPr>
        <w:spacing w:after="0"/>
        <w:rPr>
          <w:i/>
        </w:rPr>
      </w:pPr>
      <w:r w:rsidRPr="006E6342">
        <w:t>Cevap:</w:t>
      </w:r>
      <w:r w:rsidRPr="006E6342">
        <w:tab/>
      </w:r>
      <w:r w:rsidRPr="006E6342">
        <w:tab/>
      </w:r>
      <w:r>
        <w:rPr>
          <w:b/>
        </w:rPr>
        <w:t>$VOLMAX:</w:t>
      </w:r>
      <w:r>
        <w:rPr>
          <w:i/>
        </w:rPr>
        <w:t>value</w:t>
      </w:r>
    </w:p>
    <w:p w:rsidR="0059381E" w:rsidRDefault="0059381E" w:rsidP="0059381E">
      <w:pPr>
        <w:spacing w:after="0"/>
        <w:rPr>
          <w:ins w:id="44" w:author="Özkan EREN" w:date="2014-11-11T14:15:00Z"/>
        </w:rPr>
      </w:pPr>
      <w:r>
        <w:rPr>
          <w:i/>
        </w:rPr>
        <w:t xml:space="preserve">value: </w:t>
      </w:r>
      <w:r>
        <w:t>0</w:t>
      </w:r>
      <w:ins w:id="45" w:author="Özkan EREN" w:date="2014-11-11T13:59:00Z">
        <w:r w:rsidR="00060C00">
          <w:t xml:space="preserve"> </w:t>
        </w:r>
      </w:ins>
      <w:r>
        <w:t>-</w:t>
      </w:r>
      <w:ins w:id="46" w:author="Özkan EREN" w:date="2014-11-11T13:59:00Z">
        <w:r w:rsidR="00060C00">
          <w:t xml:space="preserve"> 25</w:t>
        </w:r>
      </w:ins>
      <w:del w:id="47" w:author="Özkan EREN" w:date="2014-11-11T13:59:00Z">
        <w:r w:rsidDel="00060C00">
          <w:delText>10</w:delText>
        </w:r>
      </w:del>
      <w:r>
        <w:t xml:space="preserve"> arasında değer alır.</w:t>
      </w:r>
    </w:p>
    <w:p w:rsidR="008C4D2E" w:rsidRDefault="008C4D2E" w:rsidP="0059381E">
      <w:pPr>
        <w:spacing w:after="0"/>
      </w:pPr>
    </w:p>
    <w:p w:rsidR="0059381E" w:rsidRDefault="0059381E" w:rsidP="0059381E">
      <w:pPr>
        <w:spacing w:after="0"/>
        <w:rPr>
          <w:i/>
        </w:rPr>
      </w:pPr>
      <w:r>
        <w:t>Set Mesajı:</w:t>
      </w:r>
      <w:r>
        <w:tab/>
      </w:r>
      <w:r>
        <w:rPr>
          <w:b/>
        </w:rPr>
        <w:t>$VOLMAX:</w:t>
      </w:r>
      <w:r>
        <w:rPr>
          <w:i/>
        </w:rPr>
        <w:t>value</w:t>
      </w:r>
    </w:p>
    <w:p w:rsidR="0059381E" w:rsidRPr="006E6342" w:rsidDel="008C4D2E" w:rsidRDefault="0059381E" w:rsidP="0059381E">
      <w:pPr>
        <w:spacing w:after="0"/>
        <w:rPr>
          <w:del w:id="48" w:author="Özkan EREN" w:date="2014-11-11T14:10:00Z"/>
          <w:b/>
        </w:rPr>
      </w:pPr>
      <w:r w:rsidRPr="006E6342">
        <w:t>Cevap:</w:t>
      </w:r>
      <w:r>
        <w:tab/>
      </w:r>
      <w:r>
        <w:tab/>
      </w:r>
      <w:r w:rsidRPr="006E6342">
        <w:rPr>
          <w:b/>
        </w:rPr>
        <w:t>$OK</w:t>
      </w:r>
    </w:p>
    <w:p w:rsidR="0059381E" w:rsidRDefault="0059381E" w:rsidP="0059381E">
      <w:pPr>
        <w:spacing w:after="0"/>
        <w:rPr>
          <w:b/>
        </w:rPr>
      </w:pPr>
    </w:p>
    <w:p w:rsidR="0059381E" w:rsidRDefault="0059381E" w:rsidP="0059381E">
      <w:pPr>
        <w:spacing w:after="0"/>
        <w:rPr>
          <w:ins w:id="49" w:author="Özkan EREN" w:date="2014-11-11T14:11:00Z"/>
          <w:b/>
        </w:rPr>
      </w:pPr>
    </w:p>
    <w:p w:rsidR="008C4D2E" w:rsidRDefault="008C4D2E" w:rsidP="0059381E">
      <w:pPr>
        <w:spacing w:after="0"/>
        <w:rPr>
          <w:ins w:id="50" w:author="Özkan EREN" w:date="2014-11-11T14:11:00Z"/>
          <w:b/>
        </w:rPr>
      </w:pPr>
    </w:p>
    <w:p w:rsidR="008C4D2E" w:rsidRDefault="008C4D2E" w:rsidP="0059381E">
      <w:pPr>
        <w:spacing w:after="0"/>
        <w:rPr>
          <w:b/>
        </w:rPr>
      </w:pPr>
    </w:p>
    <w:p w:rsidR="0059381E" w:rsidRDefault="0059381E" w:rsidP="0059381E">
      <w:pPr>
        <w:spacing w:after="0"/>
        <w:rPr>
          <w:ins w:id="51" w:author="Özkan EREN" w:date="2014-11-11T14:11:00Z"/>
          <w:b/>
          <w:sz w:val="28"/>
        </w:rPr>
      </w:pPr>
      <w:del w:id="52" w:author="Özkan EREN" w:date="2014-11-11T14:10:00Z">
        <w:r w:rsidRPr="008C4D2E" w:rsidDel="008C4D2E">
          <w:rPr>
            <w:b/>
            <w:sz w:val="28"/>
            <w:rPrChange w:id="53" w:author="Özkan EREN" w:date="2014-11-11T14:10:00Z">
              <w:rPr/>
            </w:rPrChange>
          </w:rPr>
          <w:delText>Minimum  Ses</w:delText>
        </w:r>
      </w:del>
      <w:ins w:id="54" w:author="Özkan EREN" w:date="2014-11-11T14:10:00Z">
        <w:r w:rsidR="008C4D2E" w:rsidRPr="008C4D2E">
          <w:rPr>
            <w:b/>
            <w:sz w:val="28"/>
            <w:rPrChange w:id="55" w:author="Özkan EREN" w:date="2014-11-11T14:10:00Z">
              <w:rPr/>
            </w:rPrChange>
          </w:rPr>
          <w:t>Minimum Ses</w:t>
        </w:r>
      </w:ins>
      <w:r w:rsidRPr="008C4D2E">
        <w:rPr>
          <w:b/>
          <w:sz w:val="28"/>
          <w:rPrChange w:id="56" w:author="Özkan EREN" w:date="2014-11-11T14:10:00Z">
            <w:rPr/>
          </w:rPrChange>
        </w:rPr>
        <w:t xml:space="preserve"> Seviyesi:</w:t>
      </w:r>
    </w:p>
    <w:p w:rsidR="008C4D2E" w:rsidRPr="008C4D2E" w:rsidRDefault="008C4D2E" w:rsidP="0059381E">
      <w:pPr>
        <w:spacing w:after="0"/>
        <w:rPr>
          <w:b/>
          <w:sz w:val="28"/>
          <w:rPrChange w:id="57" w:author="Özkan EREN" w:date="2014-11-11T14:10:00Z">
            <w:rPr/>
          </w:rPrChange>
        </w:rPr>
      </w:pPr>
    </w:p>
    <w:p w:rsidR="0059381E" w:rsidRDefault="0059381E" w:rsidP="0059381E">
      <w:pPr>
        <w:spacing w:after="0"/>
        <w:rPr>
          <w:b/>
        </w:rPr>
      </w:pPr>
      <w:r w:rsidRPr="006E6342">
        <w:t>Sorgu Mesajı:</w:t>
      </w:r>
      <w:r w:rsidRPr="006E6342">
        <w:tab/>
      </w:r>
      <w:r>
        <w:rPr>
          <w:b/>
        </w:rPr>
        <w:t>$VOLMIN?</w:t>
      </w:r>
    </w:p>
    <w:p w:rsidR="0059381E" w:rsidRDefault="0059381E" w:rsidP="0059381E">
      <w:pPr>
        <w:spacing w:after="0"/>
        <w:rPr>
          <w:i/>
        </w:rPr>
      </w:pPr>
      <w:r w:rsidRPr="006E6342">
        <w:t>Cevap:</w:t>
      </w:r>
      <w:r w:rsidRPr="006E6342">
        <w:tab/>
      </w:r>
      <w:r w:rsidRPr="006E6342">
        <w:tab/>
      </w:r>
      <w:r>
        <w:rPr>
          <w:b/>
        </w:rPr>
        <w:t>$VOLMIN:</w:t>
      </w:r>
      <w:r>
        <w:rPr>
          <w:i/>
        </w:rPr>
        <w:t>value</w:t>
      </w:r>
    </w:p>
    <w:p w:rsidR="0059381E" w:rsidRDefault="0059381E" w:rsidP="0059381E">
      <w:pPr>
        <w:spacing w:after="0"/>
        <w:rPr>
          <w:ins w:id="58" w:author="Özkan EREN" w:date="2014-11-11T14:15:00Z"/>
        </w:rPr>
      </w:pPr>
      <w:r>
        <w:rPr>
          <w:i/>
        </w:rPr>
        <w:t xml:space="preserve">value: </w:t>
      </w:r>
      <w:r>
        <w:t>0</w:t>
      </w:r>
      <w:ins w:id="59" w:author="Özkan EREN" w:date="2014-11-11T13:59:00Z">
        <w:r w:rsidR="00060C00">
          <w:t xml:space="preserve"> </w:t>
        </w:r>
      </w:ins>
      <w:r>
        <w:t>-</w:t>
      </w:r>
      <w:ins w:id="60" w:author="Özkan EREN" w:date="2014-11-11T13:59:00Z">
        <w:r w:rsidR="00060C00">
          <w:t xml:space="preserve"> 25</w:t>
        </w:r>
      </w:ins>
      <w:del w:id="61" w:author="Özkan EREN" w:date="2014-11-11T13:59:00Z">
        <w:r w:rsidDel="00060C00">
          <w:delText>10</w:delText>
        </w:r>
      </w:del>
      <w:r>
        <w:t xml:space="preserve"> arasında değer alır.</w:t>
      </w:r>
    </w:p>
    <w:p w:rsidR="008C4D2E" w:rsidRDefault="008C4D2E" w:rsidP="0059381E">
      <w:pPr>
        <w:spacing w:after="0"/>
      </w:pPr>
    </w:p>
    <w:p w:rsidR="0059381E" w:rsidRDefault="0059381E" w:rsidP="0059381E">
      <w:pPr>
        <w:spacing w:after="0"/>
        <w:rPr>
          <w:i/>
        </w:rPr>
      </w:pPr>
      <w:r>
        <w:t>Set Mesajı:</w:t>
      </w:r>
      <w:r>
        <w:tab/>
      </w:r>
      <w:r>
        <w:rPr>
          <w:b/>
        </w:rPr>
        <w:t>$VOLMIN:</w:t>
      </w:r>
      <w:r>
        <w:rPr>
          <w:i/>
        </w:rPr>
        <w:t>value</w:t>
      </w:r>
    </w:p>
    <w:p w:rsidR="0059381E" w:rsidDel="008C4D2E" w:rsidRDefault="0059381E" w:rsidP="005E4C77">
      <w:pPr>
        <w:spacing w:after="0"/>
        <w:rPr>
          <w:del w:id="62" w:author="Özkan EREN" w:date="2014-11-11T14:10:00Z"/>
          <w:b/>
        </w:rPr>
      </w:pPr>
      <w:r w:rsidRPr="006E6342">
        <w:t>Cevap:</w:t>
      </w:r>
      <w:r>
        <w:tab/>
      </w:r>
      <w:r>
        <w:tab/>
      </w:r>
      <w:r w:rsidRPr="006E6342">
        <w:rPr>
          <w:b/>
        </w:rPr>
        <w:t>$OK</w:t>
      </w:r>
    </w:p>
    <w:p w:rsidR="008C4D2E" w:rsidRDefault="008C4D2E" w:rsidP="0059381E">
      <w:pPr>
        <w:spacing w:after="0"/>
        <w:rPr>
          <w:ins w:id="63" w:author="Özkan EREN" w:date="2014-11-11T14:14:00Z"/>
          <w:b/>
        </w:rPr>
      </w:pPr>
    </w:p>
    <w:p w:rsidR="008C4D2E" w:rsidRDefault="008C4D2E" w:rsidP="0059381E">
      <w:pPr>
        <w:spacing w:after="0"/>
        <w:rPr>
          <w:ins w:id="64" w:author="Özkan EREN" w:date="2014-11-11T14:14:00Z"/>
          <w:b/>
        </w:rPr>
      </w:pPr>
    </w:p>
    <w:p w:rsidR="008C4D2E" w:rsidRDefault="008C4D2E" w:rsidP="0059381E">
      <w:pPr>
        <w:spacing w:after="0"/>
        <w:rPr>
          <w:ins w:id="65" w:author="Özkan EREN" w:date="2014-11-11T14:14:00Z"/>
          <w:b/>
        </w:rPr>
      </w:pPr>
    </w:p>
    <w:p w:rsidR="008C4D2E" w:rsidRDefault="008C4D2E" w:rsidP="0059381E">
      <w:pPr>
        <w:spacing w:after="0"/>
        <w:rPr>
          <w:ins w:id="66" w:author="Özkan EREN" w:date="2014-11-11T14:14:00Z"/>
          <w:b/>
        </w:rPr>
      </w:pPr>
    </w:p>
    <w:p w:rsidR="008C4D2E" w:rsidRDefault="008C4D2E" w:rsidP="008C4D2E">
      <w:pPr>
        <w:spacing w:after="0"/>
        <w:rPr>
          <w:ins w:id="67" w:author="Özkan EREN" w:date="2014-11-11T14:14:00Z"/>
          <w:b/>
          <w:sz w:val="28"/>
        </w:rPr>
      </w:pPr>
      <w:ins w:id="68" w:author="Özkan EREN" w:date="2014-11-11T14:14:00Z">
        <w:r>
          <w:rPr>
            <w:b/>
            <w:sz w:val="28"/>
          </w:rPr>
          <w:t>Beep</w:t>
        </w:r>
        <w:r w:rsidRPr="00F96022">
          <w:rPr>
            <w:b/>
            <w:sz w:val="28"/>
          </w:rPr>
          <w:t xml:space="preserve"> Ses Seviyesi:</w:t>
        </w:r>
      </w:ins>
    </w:p>
    <w:p w:rsidR="008C4D2E" w:rsidRPr="00F96022" w:rsidRDefault="008C4D2E" w:rsidP="008C4D2E">
      <w:pPr>
        <w:spacing w:after="0"/>
        <w:rPr>
          <w:ins w:id="69" w:author="Özkan EREN" w:date="2014-11-11T14:14:00Z"/>
          <w:b/>
          <w:sz w:val="28"/>
        </w:rPr>
      </w:pPr>
    </w:p>
    <w:p w:rsidR="008C4D2E" w:rsidRDefault="008C4D2E" w:rsidP="008C4D2E">
      <w:pPr>
        <w:spacing w:after="0"/>
        <w:rPr>
          <w:ins w:id="70" w:author="Özkan EREN" w:date="2014-11-11T14:14:00Z"/>
          <w:b/>
        </w:rPr>
      </w:pPr>
      <w:ins w:id="71" w:author="Özkan EREN" w:date="2014-11-11T14:14:00Z">
        <w:r w:rsidRPr="006E6342">
          <w:t>Sorgu Mesajı:</w:t>
        </w:r>
        <w:r w:rsidRPr="006E6342">
          <w:tab/>
        </w:r>
        <w:r>
          <w:rPr>
            <w:b/>
          </w:rPr>
          <w:t>$BEEPVOL?</w:t>
        </w:r>
      </w:ins>
    </w:p>
    <w:p w:rsidR="008C4D2E" w:rsidRDefault="008C4D2E" w:rsidP="008C4D2E">
      <w:pPr>
        <w:spacing w:after="0"/>
        <w:rPr>
          <w:ins w:id="72" w:author="Özkan EREN" w:date="2014-11-11T14:14:00Z"/>
          <w:i/>
        </w:rPr>
      </w:pPr>
      <w:ins w:id="73" w:author="Özkan EREN" w:date="2014-11-11T14:14:00Z">
        <w:r w:rsidRPr="006E6342">
          <w:t>Cevap:</w:t>
        </w:r>
        <w:r w:rsidRPr="006E6342">
          <w:tab/>
        </w:r>
        <w:r w:rsidRPr="006E6342">
          <w:tab/>
        </w:r>
        <w:r>
          <w:rPr>
            <w:b/>
          </w:rPr>
          <w:t>$BEEPVOL:</w:t>
        </w:r>
        <w:r>
          <w:rPr>
            <w:i/>
          </w:rPr>
          <w:t>value</w:t>
        </w:r>
      </w:ins>
    </w:p>
    <w:p w:rsidR="008C4D2E" w:rsidRDefault="008C4D2E" w:rsidP="008C4D2E">
      <w:pPr>
        <w:spacing w:after="0"/>
        <w:rPr>
          <w:ins w:id="74" w:author="Özkan EREN" w:date="2014-11-11T14:15:00Z"/>
        </w:rPr>
      </w:pPr>
      <w:ins w:id="75" w:author="Özkan EREN" w:date="2014-11-11T14:14:00Z">
        <w:r>
          <w:rPr>
            <w:i/>
          </w:rPr>
          <w:t xml:space="preserve">value: </w:t>
        </w:r>
        <w:r>
          <w:t>0 - 10 arasında değer alır.</w:t>
        </w:r>
      </w:ins>
    </w:p>
    <w:p w:rsidR="008C4D2E" w:rsidRDefault="008C4D2E" w:rsidP="008C4D2E">
      <w:pPr>
        <w:spacing w:after="0"/>
        <w:rPr>
          <w:ins w:id="76" w:author="Özkan EREN" w:date="2014-11-11T14:14:00Z"/>
        </w:rPr>
      </w:pPr>
    </w:p>
    <w:p w:rsidR="008C4D2E" w:rsidRDefault="008C4D2E" w:rsidP="008C4D2E">
      <w:pPr>
        <w:spacing w:after="0"/>
        <w:rPr>
          <w:ins w:id="77" w:author="Özkan EREN" w:date="2014-11-11T14:14:00Z"/>
          <w:i/>
        </w:rPr>
      </w:pPr>
      <w:ins w:id="78" w:author="Özkan EREN" w:date="2014-11-11T14:14:00Z">
        <w:r>
          <w:t>Set Mesajı:</w:t>
        </w:r>
        <w:r>
          <w:tab/>
        </w:r>
        <w:r>
          <w:rPr>
            <w:b/>
          </w:rPr>
          <w:t>$</w:t>
        </w:r>
      </w:ins>
      <w:ins w:id="79" w:author="Özkan EREN" w:date="2014-11-11T14:15:00Z">
        <w:r>
          <w:rPr>
            <w:b/>
          </w:rPr>
          <w:t>BEEP</w:t>
        </w:r>
      </w:ins>
      <w:ins w:id="80" w:author="Özkan EREN" w:date="2014-11-11T14:14:00Z">
        <w:r>
          <w:rPr>
            <w:b/>
          </w:rPr>
          <w:t>VOL:</w:t>
        </w:r>
        <w:r>
          <w:rPr>
            <w:i/>
          </w:rPr>
          <w:t>value</w:t>
        </w:r>
      </w:ins>
    </w:p>
    <w:p w:rsidR="008C4D2E" w:rsidRDefault="008C4D2E" w:rsidP="008C4D2E">
      <w:pPr>
        <w:spacing w:after="0"/>
        <w:rPr>
          <w:ins w:id="81" w:author="Özkan EREN" w:date="2014-11-11T14:14:00Z"/>
          <w:b/>
        </w:rPr>
      </w:pPr>
      <w:ins w:id="82" w:author="Özkan EREN" w:date="2014-11-11T14:14:00Z">
        <w:r w:rsidRPr="006E6342">
          <w:t>Cevap:</w:t>
        </w:r>
        <w:r>
          <w:tab/>
        </w:r>
        <w:r>
          <w:tab/>
        </w:r>
        <w:r w:rsidRPr="006E6342">
          <w:rPr>
            <w:b/>
          </w:rPr>
          <w:t>$OK</w:t>
        </w:r>
      </w:ins>
    </w:p>
    <w:p w:rsidR="008C4D2E" w:rsidRDefault="008C4D2E" w:rsidP="0059381E">
      <w:pPr>
        <w:spacing w:after="0"/>
        <w:rPr>
          <w:ins w:id="83" w:author="Özkan EREN" w:date="2014-11-11T14:51:00Z"/>
          <w:b/>
        </w:rPr>
      </w:pPr>
    </w:p>
    <w:p w:rsidR="00BE5CA1" w:rsidRPr="006E6342" w:rsidRDefault="00BE5CA1" w:rsidP="0059381E">
      <w:pPr>
        <w:spacing w:after="0"/>
        <w:rPr>
          <w:ins w:id="84" w:author="Özkan EREN" w:date="2014-11-11T14:14:00Z"/>
          <w:b/>
        </w:rPr>
      </w:pPr>
    </w:p>
    <w:p w:rsidR="00D47F15" w:rsidDel="00060C00" w:rsidRDefault="00D47F15" w:rsidP="005E4C77">
      <w:pPr>
        <w:spacing w:after="0"/>
        <w:rPr>
          <w:del w:id="85" w:author="Özkan EREN" w:date="2014-11-11T13:59:00Z"/>
          <w:b/>
        </w:rPr>
      </w:pPr>
    </w:p>
    <w:p w:rsidR="00D47F15" w:rsidDel="00060C00" w:rsidRDefault="00D47F15" w:rsidP="005E4C77">
      <w:pPr>
        <w:spacing w:after="0"/>
        <w:rPr>
          <w:del w:id="86" w:author="Özkan EREN" w:date="2014-11-11T13:59:00Z"/>
          <w:b/>
        </w:rPr>
      </w:pPr>
    </w:p>
    <w:p w:rsidR="00D47F15" w:rsidDel="008C4D2E" w:rsidRDefault="00D47F15" w:rsidP="005E4C77">
      <w:pPr>
        <w:spacing w:after="0"/>
        <w:rPr>
          <w:del w:id="87" w:author="Özkan EREN" w:date="2014-11-11T14:16:00Z"/>
          <w:b/>
        </w:rPr>
      </w:pPr>
    </w:p>
    <w:p w:rsidR="005E4C77" w:rsidDel="00060C00" w:rsidRDefault="005E4C77" w:rsidP="005E4C77">
      <w:pPr>
        <w:rPr>
          <w:del w:id="88" w:author="Özkan EREN" w:date="2014-11-11T13:59:00Z"/>
          <w:rStyle w:val="GlVurgulama"/>
          <w:sz w:val="28"/>
          <w:szCs w:val="28"/>
        </w:rPr>
      </w:pPr>
      <w:del w:id="89" w:author="Özkan EREN" w:date="2014-11-11T13:59:00Z">
        <w:r w:rsidRPr="005E4C77" w:rsidDel="00060C00">
          <w:rPr>
            <w:rStyle w:val="GlVurgulama"/>
            <w:sz w:val="28"/>
            <w:szCs w:val="28"/>
          </w:rPr>
          <w:delText>Ses Testi</w:delText>
        </w:r>
        <w:r w:rsidR="002C6A9F" w:rsidDel="00060C00">
          <w:rPr>
            <w:rStyle w:val="GlVurgulama"/>
            <w:sz w:val="28"/>
            <w:szCs w:val="28"/>
          </w:rPr>
          <w:delText xml:space="preserve"> ve Ayarı</w:delText>
        </w:r>
      </w:del>
    </w:p>
    <w:p w:rsidR="00D47F15" w:rsidRPr="002C6A9F" w:rsidDel="00060C00" w:rsidRDefault="002C6A9F" w:rsidP="005E4C77">
      <w:pPr>
        <w:rPr>
          <w:del w:id="90" w:author="Özkan EREN" w:date="2014-11-11T13:59:00Z"/>
        </w:rPr>
      </w:pPr>
      <w:del w:id="91" w:author="Özkan EREN" w:date="2014-11-11T13:59:00Z">
        <w:r w:rsidRPr="002C6A9F" w:rsidDel="00060C00">
          <w:delText>Test amaçlı çalınacak dosyayı seçme komutu</w:delText>
        </w:r>
        <w:r w:rsidDel="00060C00">
          <w:delText>:</w:delText>
        </w:r>
      </w:del>
    </w:p>
    <w:p w:rsidR="005E4C77" w:rsidDel="00060C00" w:rsidRDefault="005E4C77" w:rsidP="005E4C77">
      <w:pPr>
        <w:spacing w:after="0"/>
        <w:rPr>
          <w:del w:id="92" w:author="Özkan EREN" w:date="2014-11-11T13:59:00Z"/>
          <w:bCs/>
          <w:i/>
          <w:iCs/>
        </w:rPr>
      </w:pPr>
      <w:del w:id="93" w:author="Özkan EREN" w:date="2014-11-11T13:59:00Z">
        <w:r w:rsidDel="00060C00">
          <w:rPr>
            <w:bCs/>
            <w:iCs/>
          </w:rPr>
          <w:delText>Komut:</w:delText>
        </w:r>
        <w:r w:rsidDel="00060C00">
          <w:rPr>
            <w:bCs/>
            <w:iCs/>
          </w:rPr>
          <w:tab/>
        </w:r>
        <w:r w:rsidDel="00060C00">
          <w:rPr>
            <w:bCs/>
            <w:iCs/>
          </w:rPr>
          <w:tab/>
        </w:r>
        <w:r w:rsidRPr="00336924" w:rsidDel="00060C00">
          <w:rPr>
            <w:b/>
            <w:bCs/>
            <w:iCs/>
          </w:rPr>
          <w:delText>$PLAY:</w:delText>
        </w:r>
        <w:r w:rsidRPr="005E4C77" w:rsidDel="00060C00">
          <w:rPr>
            <w:bCs/>
            <w:i/>
            <w:iCs/>
          </w:rPr>
          <w:delText>dosya_no</w:delText>
        </w:r>
        <w:r w:rsidR="007F674F" w:rsidDel="00060C00">
          <w:rPr>
            <w:bCs/>
            <w:i/>
            <w:iCs/>
          </w:rPr>
          <w:delText>,volume</w:delText>
        </w:r>
      </w:del>
    </w:p>
    <w:p w:rsidR="005E4C77" w:rsidDel="00060C00" w:rsidRDefault="00336924" w:rsidP="005E4C77">
      <w:pPr>
        <w:spacing w:after="0"/>
        <w:rPr>
          <w:del w:id="94" w:author="Özkan EREN" w:date="2014-11-11T13:59:00Z"/>
          <w:b/>
          <w:bCs/>
          <w:iCs/>
        </w:rPr>
      </w:pPr>
      <w:del w:id="95" w:author="Özkan EREN" w:date="2014-11-11T13:59:00Z">
        <w:r w:rsidDel="00060C00">
          <w:rPr>
            <w:bCs/>
            <w:iCs/>
          </w:rPr>
          <w:delText>Cevap:</w:delText>
        </w:r>
        <w:r w:rsidDel="00060C00">
          <w:rPr>
            <w:bCs/>
            <w:iCs/>
          </w:rPr>
          <w:tab/>
        </w:r>
        <w:r w:rsidDel="00060C00">
          <w:rPr>
            <w:bCs/>
            <w:iCs/>
          </w:rPr>
          <w:tab/>
        </w:r>
        <w:r w:rsidRPr="00336924" w:rsidDel="00060C00">
          <w:rPr>
            <w:b/>
            <w:bCs/>
            <w:iCs/>
          </w:rPr>
          <w:delText>$OK</w:delText>
        </w:r>
      </w:del>
    </w:p>
    <w:p w:rsidR="007F674F" w:rsidDel="00060C00" w:rsidRDefault="007F674F" w:rsidP="005E4C77">
      <w:pPr>
        <w:spacing w:after="0"/>
        <w:rPr>
          <w:del w:id="96" w:author="Özkan EREN" w:date="2014-11-11T13:59:00Z"/>
          <w:bCs/>
          <w:iCs/>
        </w:rPr>
      </w:pPr>
    </w:p>
    <w:p w:rsidR="00336924" w:rsidDel="00060C00" w:rsidRDefault="00336924" w:rsidP="005E4C77">
      <w:pPr>
        <w:spacing w:after="0"/>
        <w:rPr>
          <w:del w:id="97" w:author="Özkan EREN" w:date="2014-11-11T13:59:00Z"/>
          <w:bCs/>
          <w:iCs/>
        </w:rPr>
      </w:pPr>
      <w:del w:id="98" w:author="Özkan EREN" w:date="2014-11-11T13:59:00Z">
        <w:r w:rsidDel="00060C00">
          <w:rPr>
            <w:bCs/>
            <w:i/>
            <w:iCs/>
          </w:rPr>
          <w:delText xml:space="preserve">dosya_no: </w:delText>
        </w:r>
      </w:del>
    </w:p>
    <w:p w:rsidR="00336924" w:rsidDel="00060C00" w:rsidRDefault="00336924" w:rsidP="005E4C77">
      <w:pPr>
        <w:spacing w:after="0"/>
        <w:rPr>
          <w:del w:id="99" w:author="Özkan EREN" w:date="2014-11-11T13:59:00Z"/>
          <w:bCs/>
          <w:iCs/>
        </w:rPr>
      </w:pPr>
      <w:del w:id="100" w:author="Özkan EREN" w:date="2014-11-11T13:59:00Z">
        <w:r w:rsidRPr="00336924" w:rsidDel="00060C00">
          <w:rPr>
            <w:b/>
            <w:bCs/>
            <w:iCs/>
          </w:rPr>
          <w:delText xml:space="preserve">0 </w:delText>
        </w:r>
        <w:r w:rsidDel="00060C00">
          <w:rPr>
            <w:bCs/>
            <w:iCs/>
          </w:rPr>
          <w:delText>- Lütfen Bekleyiniz</w:delText>
        </w:r>
      </w:del>
    </w:p>
    <w:p w:rsidR="00336924" w:rsidDel="00060C00" w:rsidRDefault="00336924" w:rsidP="005E4C77">
      <w:pPr>
        <w:spacing w:after="0"/>
        <w:rPr>
          <w:del w:id="101" w:author="Özkan EREN" w:date="2014-11-11T13:59:00Z"/>
          <w:bCs/>
          <w:iCs/>
        </w:rPr>
      </w:pPr>
      <w:del w:id="102" w:author="Özkan EREN" w:date="2014-11-11T13:59:00Z">
        <w:r w:rsidRPr="00336924" w:rsidDel="00060C00">
          <w:rPr>
            <w:b/>
            <w:bCs/>
            <w:iCs/>
          </w:rPr>
          <w:delText xml:space="preserve">1 </w:delText>
        </w:r>
        <w:r w:rsidDel="00060C00">
          <w:rPr>
            <w:bCs/>
            <w:iCs/>
          </w:rPr>
          <w:delText>- Şimdi Geçebilirsiniz</w:delText>
        </w:r>
      </w:del>
    </w:p>
    <w:p w:rsidR="00336924" w:rsidDel="00060C00" w:rsidRDefault="00336924" w:rsidP="005E4C77">
      <w:pPr>
        <w:spacing w:after="0"/>
        <w:rPr>
          <w:del w:id="103" w:author="Özkan EREN" w:date="2014-11-11T13:59:00Z"/>
          <w:bCs/>
          <w:iCs/>
        </w:rPr>
      </w:pPr>
      <w:del w:id="104" w:author="Özkan EREN" w:date="2014-11-11T13:59:00Z">
        <w:r w:rsidRPr="00336924" w:rsidDel="00060C00">
          <w:rPr>
            <w:b/>
            <w:bCs/>
            <w:iCs/>
          </w:rPr>
          <w:delText xml:space="preserve">2 </w:delText>
        </w:r>
        <w:r w:rsidDel="00060C00">
          <w:rPr>
            <w:bCs/>
            <w:iCs/>
          </w:rPr>
          <w:delText>- Bulunduğu Konum Bilgisi</w:delText>
        </w:r>
      </w:del>
    </w:p>
    <w:p w:rsidR="00A82D68" w:rsidDel="00060C00" w:rsidRDefault="00336924" w:rsidP="001C320D">
      <w:pPr>
        <w:spacing w:after="0"/>
        <w:rPr>
          <w:del w:id="105" w:author="Özkan EREN" w:date="2014-11-11T13:59:00Z"/>
          <w:bCs/>
          <w:iCs/>
        </w:rPr>
      </w:pPr>
      <w:del w:id="106" w:author="Özkan EREN" w:date="2014-11-11T13:59:00Z">
        <w:r w:rsidRPr="00336924" w:rsidDel="00060C00">
          <w:rPr>
            <w:b/>
            <w:bCs/>
            <w:iCs/>
          </w:rPr>
          <w:delText xml:space="preserve">3 </w:delText>
        </w:r>
        <w:r w:rsidDel="00060C00">
          <w:rPr>
            <w:bCs/>
            <w:iCs/>
          </w:rPr>
          <w:delText xml:space="preserve">- </w:delText>
        </w:r>
        <w:r w:rsidR="00A62E53" w:rsidDel="00060C00">
          <w:rPr>
            <w:b/>
            <w:bCs/>
            <w:iCs/>
          </w:rPr>
          <w:delText>2</w:delText>
        </w:r>
        <w:r w:rsidR="00E25CC9" w:rsidDel="00060C00">
          <w:rPr>
            <w:b/>
            <w:bCs/>
            <w:iCs/>
          </w:rPr>
          <w:delText>2</w:delText>
        </w:r>
        <w:r w:rsidDel="00060C00">
          <w:rPr>
            <w:bCs/>
            <w:iCs/>
          </w:rPr>
          <w:delText xml:space="preserve"> arası "Bir,iki,üç,dört,beş</w:delText>
        </w:r>
        <w:r w:rsidR="00A62E53" w:rsidDel="00060C00">
          <w:rPr>
            <w:bCs/>
            <w:iCs/>
          </w:rPr>
          <w:delText>….yirmi</w:delText>
        </w:r>
        <w:r w:rsidDel="00060C00">
          <w:rPr>
            <w:bCs/>
            <w:iCs/>
          </w:rPr>
          <w:delText>"</w:delText>
        </w:r>
      </w:del>
    </w:p>
    <w:p w:rsidR="007F674F" w:rsidDel="00060C00" w:rsidRDefault="007F674F" w:rsidP="001C320D">
      <w:pPr>
        <w:spacing w:after="0"/>
        <w:rPr>
          <w:del w:id="107" w:author="Özkan EREN" w:date="2014-11-11T13:59:00Z"/>
          <w:bCs/>
          <w:iCs/>
        </w:rPr>
      </w:pPr>
    </w:p>
    <w:p w:rsidR="007F674F" w:rsidDel="00060C00" w:rsidRDefault="007F674F" w:rsidP="001C320D">
      <w:pPr>
        <w:spacing w:after="0"/>
        <w:rPr>
          <w:del w:id="108" w:author="Özkan EREN" w:date="2014-11-11T13:59:00Z"/>
          <w:bCs/>
          <w:iCs/>
        </w:rPr>
      </w:pPr>
      <w:del w:id="109" w:author="Özkan EREN" w:date="2014-11-11T13:59:00Z">
        <w:r w:rsidRPr="007F674F" w:rsidDel="00060C00">
          <w:rPr>
            <w:bCs/>
            <w:i/>
            <w:iCs/>
          </w:rPr>
          <w:delText>volume:</w:delText>
        </w:r>
        <w:r w:rsidDel="00060C00">
          <w:rPr>
            <w:bCs/>
            <w:iCs/>
          </w:rPr>
          <w:delText xml:space="preserve">  Çalınacak dosyanın ses seviyesidir. 1-10 arası değer alır.</w:delText>
        </w:r>
      </w:del>
    </w:p>
    <w:p w:rsidR="002C6A9F" w:rsidDel="008C4D2E" w:rsidRDefault="002C6A9F" w:rsidP="001C320D">
      <w:pPr>
        <w:spacing w:after="0"/>
        <w:rPr>
          <w:del w:id="110" w:author="Özkan EREN" w:date="2014-11-11T14:16:00Z"/>
        </w:rPr>
      </w:pPr>
    </w:p>
    <w:p w:rsidR="002C6A9F" w:rsidRPr="008C4D2E" w:rsidRDefault="002C6A9F" w:rsidP="001C320D">
      <w:pPr>
        <w:spacing w:after="0"/>
        <w:rPr>
          <w:b/>
          <w:sz w:val="28"/>
          <w:rPrChange w:id="111" w:author="Özkan EREN" w:date="2014-11-11T14:11:00Z">
            <w:rPr/>
          </w:rPrChange>
        </w:rPr>
      </w:pPr>
      <w:r w:rsidRPr="008C4D2E">
        <w:rPr>
          <w:b/>
          <w:sz w:val="28"/>
          <w:rPrChange w:id="112" w:author="Özkan EREN" w:date="2014-11-11T14:11:00Z">
            <w:rPr/>
          </w:rPrChange>
        </w:rPr>
        <w:t>S</w:t>
      </w:r>
      <w:del w:id="113" w:author="Özkan EREN" w:date="2014-11-11T14:11:00Z">
        <w:r w:rsidRPr="008C4D2E" w:rsidDel="008C4D2E">
          <w:rPr>
            <w:b/>
            <w:sz w:val="28"/>
            <w:rPrChange w:id="114" w:author="Özkan EREN" w:date="2014-11-11T14:11:00Z">
              <w:rPr/>
            </w:rPrChange>
          </w:rPr>
          <w:delText>öylenen bir cümle veya kelimeni</w:delText>
        </w:r>
      </w:del>
      <w:ins w:id="115" w:author="Özkan EREN" w:date="2014-11-11T14:11:00Z">
        <w:r w:rsidR="008C4D2E" w:rsidRPr="008C4D2E">
          <w:rPr>
            <w:b/>
            <w:sz w:val="28"/>
            <w:rPrChange w:id="116" w:author="Özkan EREN" w:date="2014-11-11T14:11:00Z">
              <w:rPr/>
            </w:rPrChange>
          </w:rPr>
          <w:t>es</w:t>
        </w:r>
      </w:ins>
      <w:del w:id="117" w:author="Özkan EREN" w:date="2014-11-11T14:11:00Z">
        <w:r w:rsidRPr="008C4D2E" w:rsidDel="008C4D2E">
          <w:rPr>
            <w:b/>
            <w:sz w:val="28"/>
            <w:rPrChange w:id="118" w:author="Özkan EREN" w:date="2014-11-11T14:11:00Z">
              <w:rPr/>
            </w:rPrChange>
          </w:rPr>
          <w:delText>n</w:delText>
        </w:r>
      </w:del>
      <w:r w:rsidRPr="008C4D2E">
        <w:rPr>
          <w:b/>
          <w:sz w:val="28"/>
          <w:rPrChange w:id="119" w:author="Özkan EREN" w:date="2014-11-11T14:11:00Z">
            <w:rPr/>
          </w:rPrChange>
        </w:rPr>
        <w:t xml:space="preserve"> </w:t>
      </w:r>
      <w:ins w:id="120" w:author="Özkan EREN" w:date="2014-11-11T14:11:00Z">
        <w:r w:rsidR="008C4D2E" w:rsidRPr="008C4D2E">
          <w:rPr>
            <w:b/>
            <w:sz w:val="28"/>
            <w:rPrChange w:id="121" w:author="Özkan EREN" w:date="2014-11-11T14:11:00Z">
              <w:rPr/>
            </w:rPrChange>
          </w:rPr>
          <w:t>T</w:t>
        </w:r>
      </w:ins>
      <w:del w:id="122" w:author="Özkan EREN" w:date="2014-11-11T14:11:00Z">
        <w:r w:rsidRPr="008C4D2E" w:rsidDel="008C4D2E">
          <w:rPr>
            <w:b/>
            <w:sz w:val="28"/>
            <w:rPrChange w:id="123" w:author="Özkan EREN" w:date="2014-11-11T14:11:00Z">
              <w:rPr/>
            </w:rPrChange>
          </w:rPr>
          <w:delText>t</w:delText>
        </w:r>
      </w:del>
      <w:r w:rsidRPr="008C4D2E">
        <w:rPr>
          <w:b/>
          <w:sz w:val="28"/>
          <w:rPrChange w:id="124" w:author="Özkan EREN" w:date="2014-11-11T14:11:00Z">
            <w:rPr/>
          </w:rPrChange>
        </w:rPr>
        <w:t xml:space="preserve">ekrar </w:t>
      </w:r>
      <w:ins w:id="125" w:author="Özkan EREN" w:date="2014-11-11T14:11:00Z">
        <w:r w:rsidR="008C4D2E" w:rsidRPr="008C4D2E">
          <w:rPr>
            <w:b/>
            <w:sz w:val="28"/>
            <w:rPrChange w:id="126" w:author="Özkan EREN" w:date="2014-11-11T14:11:00Z">
              <w:rPr/>
            </w:rPrChange>
          </w:rPr>
          <w:t>E</w:t>
        </w:r>
      </w:ins>
      <w:del w:id="127" w:author="Özkan EREN" w:date="2014-11-11T14:11:00Z">
        <w:r w:rsidRPr="008C4D2E" w:rsidDel="008C4D2E">
          <w:rPr>
            <w:b/>
            <w:sz w:val="28"/>
            <w:rPrChange w:id="128" w:author="Özkan EREN" w:date="2014-11-11T14:11:00Z">
              <w:rPr/>
            </w:rPrChange>
          </w:rPr>
          <w:delText>e</w:delText>
        </w:r>
      </w:del>
      <w:r w:rsidRPr="008C4D2E">
        <w:rPr>
          <w:b/>
          <w:sz w:val="28"/>
          <w:rPrChange w:id="129" w:author="Özkan EREN" w:date="2014-11-11T14:11:00Z">
            <w:rPr/>
          </w:rPrChange>
        </w:rPr>
        <w:t xml:space="preserve">tme </w:t>
      </w:r>
      <w:ins w:id="130" w:author="Özkan EREN" w:date="2014-11-11T14:11:00Z">
        <w:r w:rsidR="008C4D2E" w:rsidRPr="008C4D2E">
          <w:rPr>
            <w:b/>
            <w:sz w:val="28"/>
            <w:rPrChange w:id="131" w:author="Özkan EREN" w:date="2014-11-11T14:11:00Z">
              <w:rPr/>
            </w:rPrChange>
          </w:rPr>
          <w:t>S</w:t>
        </w:r>
      </w:ins>
      <w:del w:id="132" w:author="Özkan EREN" w:date="2014-11-11T14:11:00Z">
        <w:r w:rsidRPr="008C4D2E" w:rsidDel="008C4D2E">
          <w:rPr>
            <w:b/>
            <w:sz w:val="28"/>
            <w:rPrChange w:id="133" w:author="Özkan EREN" w:date="2014-11-11T14:11:00Z">
              <w:rPr/>
            </w:rPrChange>
          </w:rPr>
          <w:delText>s</w:delText>
        </w:r>
      </w:del>
      <w:r w:rsidRPr="008C4D2E">
        <w:rPr>
          <w:b/>
          <w:sz w:val="28"/>
          <w:rPrChange w:id="134" w:author="Özkan EREN" w:date="2014-11-11T14:11:00Z">
            <w:rPr/>
          </w:rPrChange>
        </w:rPr>
        <w:t>üresi</w:t>
      </w:r>
      <w:del w:id="135" w:author="Özkan EREN" w:date="2014-11-11T14:17:00Z">
        <w:r w:rsidRPr="008C4D2E" w:rsidDel="008C4D2E">
          <w:rPr>
            <w:b/>
            <w:sz w:val="28"/>
            <w:rPrChange w:id="136" w:author="Özkan EREN" w:date="2014-11-11T14:11:00Z">
              <w:rPr/>
            </w:rPrChange>
          </w:rPr>
          <w:delText xml:space="preserve"> </w:delText>
        </w:r>
      </w:del>
      <w:del w:id="137" w:author="Özkan EREN" w:date="2014-11-11T14:11:00Z">
        <w:r w:rsidRPr="008C4D2E" w:rsidDel="008C4D2E">
          <w:rPr>
            <w:b/>
            <w:sz w:val="28"/>
            <w:rPrChange w:id="138" w:author="Özkan EREN" w:date="2014-11-11T14:11:00Z">
              <w:rPr/>
            </w:rPrChange>
          </w:rPr>
          <w:delText>k</w:delText>
        </w:r>
      </w:del>
      <w:del w:id="139" w:author="Özkan EREN" w:date="2014-11-11T14:17:00Z">
        <w:r w:rsidRPr="008C4D2E" w:rsidDel="008C4D2E">
          <w:rPr>
            <w:b/>
            <w:sz w:val="28"/>
            <w:rPrChange w:id="140" w:author="Özkan EREN" w:date="2014-11-11T14:11:00Z">
              <w:rPr/>
            </w:rPrChange>
          </w:rPr>
          <w:delText>omutu</w:delText>
        </w:r>
      </w:del>
      <w:r w:rsidRPr="008C4D2E">
        <w:rPr>
          <w:b/>
          <w:sz w:val="28"/>
          <w:rPrChange w:id="141" w:author="Özkan EREN" w:date="2014-11-11T14:11:00Z">
            <w:rPr/>
          </w:rPrChange>
        </w:rPr>
        <w:t>:</w:t>
      </w:r>
    </w:p>
    <w:p w:rsidR="002C6A9F" w:rsidRDefault="002C6A9F" w:rsidP="001C320D">
      <w:pPr>
        <w:spacing w:after="0"/>
      </w:pPr>
    </w:p>
    <w:p w:rsidR="002C6A9F" w:rsidRPr="002C6A9F" w:rsidRDefault="002C6A9F" w:rsidP="002C6A9F">
      <w:pPr>
        <w:spacing w:after="0"/>
        <w:rPr>
          <w:b/>
        </w:rPr>
      </w:pPr>
      <w:r>
        <w:t>Sorgu</w:t>
      </w:r>
      <w:r w:rsidRPr="002C6A9F">
        <w:t>:</w:t>
      </w:r>
      <w:r>
        <w:tab/>
      </w:r>
      <w:r>
        <w:tab/>
      </w:r>
      <w:ins w:id="142" w:author="Özkan EREN" w:date="2014-11-11T14:00:00Z">
        <w:r w:rsidR="00060C00" w:rsidRPr="00060C00">
          <w:rPr>
            <w:b/>
            <w:rPrChange w:id="143" w:author="Özkan EREN" w:date="2014-11-11T14:00:00Z">
              <w:rPr/>
            </w:rPrChange>
          </w:rPr>
          <w:t>$VOICDELAY?</w:t>
        </w:r>
      </w:ins>
      <w:del w:id="144" w:author="Özkan EREN" w:date="2014-11-11T14:00:00Z">
        <w:r w:rsidRPr="002C6A9F" w:rsidDel="00060C00">
          <w:rPr>
            <w:b/>
          </w:rPr>
          <w:delText>$PLAYDELAY?</w:delText>
        </w:r>
        <w:r w:rsidR="0059381E" w:rsidDel="00060C00">
          <w:rPr>
            <w:b/>
          </w:rPr>
          <w:delText xml:space="preserve"> </w:delText>
        </w:r>
      </w:del>
    </w:p>
    <w:p w:rsidR="002C6A9F" w:rsidRDefault="002C6A9F" w:rsidP="002C6A9F">
      <w:pPr>
        <w:spacing w:after="0"/>
        <w:rPr>
          <w:ins w:id="145" w:author="Özkan EREN" w:date="2014-11-11T14:02:00Z"/>
          <w:i/>
        </w:rPr>
      </w:pPr>
      <w:r w:rsidRPr="002C6A9F">
        <w:t>Cevap:</w:t>
      </w:r>
      <w:r w:rsidRPr="002C6A9F">
        <w:rPr>
          <w:b/>
        </w:rPr>
        <w:tab/>
      </w:r>
      <w:r w:rsidRPr="002C6A9F">
        <w:rPr>
          <w:b/>
        </w:rPr>
        <w:tab/>
      </w:r>
      <w:ins w:id="146" w:author="Özkan EREN" w:date="2014-11-11T14:00:00Z">
        <w:r w:rsidR="00060C00" w:rsidRPr="00060C00">
          <w:rPr>
            <w:b/>
            <w:rPrChange w:id="147" w:author="Özkan EREN" w:date="2014-11-11T14:00:00Z">
              <w:rPr/>
            </w:rPrChange>
          </w:rPr>
          <w:t>$VOICDELAY</w:t>
        </w:r>
      </w:ins>
      <w:del w:id="148" w:author="Özkan EREN" w:date="2014-11-11T14:00:00Z">
        <w:r w:rsidRPr="002C6A9F" w:rsidDel="00060C00">
          <w:rPr>
            <w:b/>
          </w:rPr>
          <w:delText>$PLAYDELAY</w:delText>
        </w:r>
      </w:del>
      <w:r w:rsidRPr="002C6A9F">
        <w:rPr>
          <w:b/>
        </w:rPr>
        <w:t>:</w:t>
      </w:r>
      <w:r w:rsidRPr="002C6A9F">
        <w:rPr>
          <w:i/>
        </w:rPr>
        <w:t>süre</w:t>
      </w:r>
    </w:p>
    <w:p w:rsidR="00060C00" w:rsidRDefault="00060C00" w:rsidP="002C6A9F">
      <w:pPr>
        <w:spacing w:after="0"/>
        <w:rPr>
          <w:ins w:id="149" w:author="Özkan EREN" w:date="2014-11-11T14:07:00Z"/>
          <w:i/>
        </w:rPr>
      </w:pPr>
    </w:p>
    <w:p w:rsidR="00060C00" w:rsidRPr="008C4D2E" w:rsidRDefault="00060C00" w:rsidP="002C6A9F">
      <w:pPr>
        <w:spacing w:after="0"/>
        <w:rPr>
          <w:ins w:id="150" w:author="Özkan EREN" w:date="2014-11-11T14:02:00Z"/>
          <w:i/>
        </w:rPr>
      </w:pPr>
      <w:ins w:id="151" w:author="Özkan EREN" w:date="2014-11-11T14:07:00Z">
        <w:r w:rsidRPr="008C4D2E">
          <w:rPr>
            <w:i/>
          </w:rPr>
          <w:t>Versiyon 1.00 :</w:t>
        </w:r>
      </w:ins>
    </w:p>
    <w:p w:rsidR="00060C00" w:rsidRDefault="00060C00" w:rsidP="002C6A9F">
      <w:pPr>
        <w:spacing w:after="0"/>
        <w:rPr>
          <w:ins w:id="152" w:author="Özkan EREN" w:date="2014-11-11T14:09:00Z"/>
        </w:rPr>
      </w:pPr>
      <w:ins w:id="153" w:author="Özkan EREN" w:date="2014-11-11T14:02:00Z">
        <w:r>
          <w:t xml:space="preserve">Sorgu sonucu dönen cevapta </w:t>
        </w:r>
        <w:r w:rsidRPr="00BE5CA1">
          <w:rPr>
            <w:i/>
            <w:rPrChange w:id="154" w:author="Özkan EREN" w:date="2014-11-11T14:52:00Z">
              <w:rPr/>
            </w:rPrChange>
          </w:rPr>
          <w:t>süre</w:t>
        </w:r>
        <w:r>
          <w:t xml:space="preserve"> değeri 500 sayısına bölünerek saniye </w:t>
        </w:r>
      </w:ins>
      <w:ins w:id="155" w:author="Özkan EREN" w:date="2014-11-11T14:09:00Z">
        <w:r>
          <w:t>cinsinden süre bulunur.</w:t>
        </w:r>
      </w:ins>
    </w:p>
    <w:p w:rsidR="008C4D2E" w:rsidRDefault="008C4D2E" w:rsidP="008C4D2E">
      <w:pPr>
        <w:spacing w:after="0"/>
        <w:rPr>
          <w:ins w:id="156" w:author="Özkan EREN" w:date="2014-11-11T14:09:00Z"/>
          <w:b/>
        </w:rPr>
      </w:pPr>
      <w:ins w:id="157" w:author="Özkan EREN" w:date="2014-11-11T14:09:00Z">
        <w:r>
          <w:t>Örnek cevap:</w:t>
        </w:r>
        <w:r>
          <w:tab/>
        </w:r>
        <w:r w:rsidRPr="00F96022">
          <w:rPr>
            <w:b/>
          </w:rPr>
          <w:t>$VOICDELAY</w:t>
        </w:r>
        <w:r w:rsidRPr="005E4C77">
          <w:rPr>
            <w:b/>
          </w:rPr>
          <w:t>:5</w:t>
        </w:r>
      </w:ins>
      <w:ins w:id="158" w:author="Özkan EREN" w:date="2014-11-11T14:10:00Z">
        <w:r>
          <w:rPr>
            <w:b/>
          </w:rPr>
          <w:t>00</w:t>
        </w:r>
      </w:ins>
      <w:ins w:id="159" w:author="Özkan EREN" w:date="2014-11-11T14:09:00Z">
        <w:r>
          <w:rPr>
            <w:b/>
          </w:rPr>
          <w:t xml:space="preserve"> </w:t>
        </w:r>
        <w:r>
          <w:t>- 1</w:t>
        </w:r>
        <w:r w:rsidRPr="002C6A9F">
          <w:t xml:space="preserve"> sn gecikme süresi</w:t>
        </w:r>
      </w:ins>
    </w:p>
    <w:p w:rsidR="008C4D2E" w:rsidRDefault="008C4D2E" w:rsidP="002C6A9F">
      <w:pPr>
        <w:spacing w:after="0"/>
        <w:rPr>
          <w:ins w:id="160" w:author="Özkan EREN" w:date="2014-11-11T14:08:00Z"/>
        </w:rPr>
      </w:pPr>
    </w:p>
    <w:p w:rsidR="00060C00" w:rsidRDefault="00060C00" w:rsidP="002C6A9F">
      <w:pPr>
        <w:spacing w:after="0"/>
        <w:rPr>
          <w:ins w:id="161" w:author="Özkan EREN" w:date="2014-11-11T14:08:00Z"/>
        </w:rPr>
      </w:pPr>
    </w:p>
    <w:p w:rsidR="00060C00" w:rsidRPr="008C4D2E" w:rsidRDefault="00060C00" w:rsidP="002C6A9F">
      <w:pPr>
        <w:spacing w:after="0"/>
        <w:rPr>
          <w:ins w:id="162" w:author="Özkan EREN" w:date="2014-11-11T14:08:00Z"/>
          <w:i/>
          <w:rPrChange w:id="163" w:author="Özkan EREN" w:date="2014-11-11T14:12:00Z">
            <w:rPr>
              <w:ins w:id="164" w:author="Özkan EREN" w:date="2014-11-11T14:08:00Z"/>
            </w:rPr>
          </w:rPrChange>
        </w:rPr>
      </w:pPr>
      <w:ins w:id="165" w:author="Özkan EREN" w:date="2014-11-11T14:08:00Z">
        <w:r w:rsidRPr="008C4D2E">
          <w:rPr>
            <w:i/>
            <w:rPrChange w:id="166" w:author="Özkan EREN" w:date="2014-11-11T14:12:00Z">
              <w:rPr/>
            </w:rPrChange>
          </w:rPr>
          <w:t>Versiyon 1.01 :</w:t>
        </w:r>
      </w:ins>
    </w:p>
    <w:p w:rsidR="00060C00" w:rsidRDefault="00060C00" w:rsidP="002C6A9F">
      <w:pPr>
        <w:spacing w:after="0"/>
        <w:rPr>
          <w:ins w:id="167" w:author="Özkan EREN" w:date="2014-11-11T14:10:00Z"/>
        </w:rPr>
      </w:pPr>
      <w:ins w:id="168" w:author="Özkan EREN" w:date="2014-11-11T14:08:00Z">
        <w:r>
          <w:t xml:space="preserve">Sorgu sonucu dönen cevapta </w:t>
        </w:r>
        <w:r w:rsidRPr="00BE5CA1">
          <w:rPr>
            <w:i/>
            <w:rPrChange w:id="169" w:author="Özkan EREN" w:date="2014-11-11T14:52:00Z">
              <w:rPr/>
            </w:rPrChange>
          </w:rPr>
          <w:t>süre</w:t>
        </w:r>
        <w:r>
          <w:t xml:space="preserve"> değeri 0.5 ile çarpılarak saniye olarak süre bulunur</w:t>
        </w:r>
      </w:ins>
      <w:ins w:id="170" w:author="Özkan EREN" w:date="2014-11-11T14:09:00Z">
        <w:r>
          <w:t>.</w:t>
        </w:r>
      </w:ins>
    </w:p>
    <w:p w:rsidR="008C4D2E" w:rsidRDefault="008C4D2E" w:rsidP="008C4D2E">
      <w:pPr>
        <w:spacing w:after="0"/>
        <w:rPr>
          <w:ins w:id="171" w:author="Özkan EREN" w:date="2014-11-11T14:10:00Z"/>
          <w:b/>
        </w:rPr>
      </w:pPr>
      <w:ins w:id="172" w:author="Özkan EREN" w:date="2014-11-11T14:10:00Z">
        <w:r>
          <w:t>Örnek cevap:</w:t>
        </w:r>
        <w:r>
          <w:tab/>
        </w:r>
        <w:r w:rsidRPr="00F96022">
          <w:rPr>
            <w:b/>
          </w:rPr>
          <w:t>$VOICDELAY</w:t>
        </w:r>
        <w:r w:rsidRPr="005E4C77">
          <w:rPr>
            <w:b/>
          </w:rPr>
          <w:t>:5</w:t>
        </w:r>
        <w:r>
          <w:rPr>
            <w:b/>
          </w:rPr>
          <w:t xml:space="preserve">  </w:t>
        </w:r>
        <w:r w:rsidRPr="002C6A9F">
          <w:t>- 2.5 sn gecikme süresi</w:t>
        </w:r>
      </w:ins>
    </w:p>
    <w:p w:rsidR="00060C00" w:rsidRPr="00060C00" w:rsidRDefault="00060C00" w:rsidP="002C6A9F">
      <w:pPr>
        <w:spacing w:after="0"/>
        <w:rPr>
          <w:rPrChange w:id="173" w:author="Özkan EREN" w:date="2014-11-11T14:02:00Z">
            <w:rPr>
              <w:i/>
            </w:rPr>
          </w:rPrChange>
        </w:rPr>
      </w:pPr>
    </w:p>
    <w:p w:rsidR="00F55775" w:rsidRDefault="00F55775" w:rsidP="002C6A9F">
      <w:pPr>
        <w:spacing w:after="0"/>
        <w:rPr>
          <w:i/>
        </w:rPr>
      </w:pPr>
    </w:p>
    <w:p w:rsidR="00F55775" w:rsidRDefault="00F55775" w:rsidP="002C6A9F">
      <w:pPr>
        <w:spacing w:after="0"/>
        <w:rPr>
          <w:i/>
        </w:rPr>
      </w:pPr>
      <w:r>
        <w:t>Set Mesajı:</w:t>
      </w:r>
      <w:r>
        <w:tab/>
      </w:r>
      <w:ins w:id="174" w:author="Özkan EREN" w:date="2014-11-11T14:00:00Z">
        <w:r w:rsidR="00060C00" w:rsidRPr="00060C00">
          <w:rPr>
            <w:b/>
            <w:rPrChange w:id="175" w:author="Özkan EREN" w:date="2014-11-11T14:00:00Z">
              <w:rPr/>
            </w:rPrChange>
          </w:rPr>
          <w:t>$VOICDELAY</w:t>
        </w:r>
      </w:ins>
      <w:del w:id="176" w:author="Özkan EREN" w:date="2014-11-11T14:00:00Z">
        <w:r w:rsidRPr="002C6A9F" w:rsidDel="00060C00">
          <w:rPr>
            <w:b/>
          </w:rPr>
          <w:delText>$PLAYDELAY</w:delText>
        </w:r>
      </w:del>
      <w:r w:rsidRPr="002C6A9F">
        <w:rPr>
          <w:b/>
        </w:rPr>
        <w:t>:</w:t>
      </w:r>
      <w:r w:rsidRPr="002C6A9F">
        <w:rPr>
          <w:i/>
        </w:rPr>
        <w:t>süre</w:t>
      </w:r>
    </w:p>
    <w:p w:rsidR="00F55775" w:rsidRDefault="00F55775" w:rsidP="00F55775">
      <w:pPr>
        <w:spacing w:after="0"/>
        <w:rPr>
          <w:bCs/>
          <w:iCs/>
        </w:rPr>
      </w:pPr>
      <w:r>
        <w:rPr>
          <w:bCs/>
          <w:iCs/>
        </w:rPr>
        <w:t>Cevap:</w:t>
      </w:r>
      <w:r>
        <w:rPr>
          <w:bCs/>
          <w:iCs/>
        </w:rPr>
        <w:tab/>
      </w:r>
      <w:r>
        <w:rPr>
          <w:bCs/>
          <w:iCs/>
        </w:rPr>
        <w:tab/>
      </w:r>
      <w:r w:rsidRPr="00336924">
        <w:rPr>
          <w:b/>
          <w:bCs/>
          <w:iCs/>
        </w:rPr>
        <w:t>$OK</w:t>
      </w:r>
    </w:p>
    <w:p w:rsidR="002C6A9F" w:rsidRDefault="002C6A9F" w:rsidP="002C6A9F">
      <w:pPr>
        <w:spacing w:after="0"/>
        <w:rPr>
          <w:i/>
        </w:rPr>
      </w:pPr>
    </w:p>
    <w:p w:rsidR="002C6A9F" w:rsidRDefault="002C6A9F" w:rsidP="002C6A9F">
      <w:pPr>
        <w:spacing w:after="0"/>
        <w:rPr>
          <w:ins w:id="177" w:author="Özkan EREN" w:date="2014-11-11T14:16:00Z"/>
        </w:rPr>
      </w:pPr>
      <w:r w:rsidRPr="008C4D2E">
        <w:rPr>
          <w:i/>
        </w:rPr>
        <w:t>süre:</w:t>
      </w:r>
      <w:r>
        <w:rPr>
          <w:i/>
        </w:rPr>
        <w:t xml:space="preserve"> </w:t>
      </w:r>
      <w:del w:id="178" w:author="Özkan EREN" w:date="2014-11-11T14:53:00Z">
        <w:r w:rsidDel="00BE5CA1">
          <w:delText>Engelli</w:delText>
        </w:r>
      </w:del>
      <w:ins w:id="179" w:author="Özkan EREN" w:date="2014-11-11T14:53:00Z">
        <w:r w:rsidR="00BE5CA1">
          <w:t>Erişilebilir</w:t>
        </w:r>
      </w:ins>
      <w:r>
        <w:t xml:space="preserve"> yaya butonun söylediği bir cümle veya kelimeyi tekrar etme aralığıdır.0</w:t>
      </w:r>
      <w:ins w:id="180" w:author="Özkan EREN" w:date="2014-11-11T14:02:00Z">
        <w:r w:rsidR="00060C00">
          <w:t xml:space="preserve"> </w:t>
        </w:r>
      </w:ins>
      <w:r>
        <w:t>-</w:t>
      </w:r>
      <w:ins w:id="181" w:author="Özkan EREN" w:date="2014-11-11T14:02:00Z">
        <w:r w:rsidR="00060C00">
          <w:t xml:space="preserve"> </w:t>
        </w:r>
      </w:ins>
      <w:r>
        <w:t>10 arası değer alır.</w:t>
      </w:r>
      <w:ins w:id="182" w:author="Özkan EREN" w:date="2014-11-11T14:07:00Z">
        <w:r w:rsidR="00060C00">
          <w:t xml:space="preserve"> </w:t>
        </w:r>
      </w:ins>
      <w:r>
        <w:t>Verilen değer 0.5 ile çarpılarak saniye cinsinden süre hesaplanabilir.</w:t>
      </w:r>
    </w:p>
    <w:p w:rsidR="008C4D2E" w:rsidRDefault="008C4D2E" w:rsidP="002C6A9F">
      <w:pPr>
        <w:spacing w:after="0"/>
        <w:rPr>
          <w:ins w:id="183" w:author="Özkan EREN" w:date="2014-11-11T14:16:00Z"/>
        </w:rPr>
      </w:pPr>
    </w:p>
    <w:p w:rsidR="008C4D2E" w:rsidRDefault="008C4D2E" w:rsidP="002C6A9F">
      <w:pPr>
        <w:spacing w:after="0"/>
        <w:rPr>
          <w:ins w:id="184" w:author="Özkan EREN" w:date="2014-11-11T14:16:00Z"/>
        </w:rPr>
      </w:pPr>
    </w:p>
    <w:p w:rsidR="008C4D2E" w:rsidRDefault="008C4D2E" w:rsidP="002C6A9F">
      <w:pPr>
        <w:spacing w:after="0"/>
        <w:rPr>
          <w:ins w:id="185" w:author="Özkan EREN" w:date="2014-11-11T14:16:00Z"/>
        </w:rPr>
      </w:pPr>
    </w:p>
    <w:p w:rsidR="008C4D2E" w:rsidRPr="00F96022" w:rsidRDefault="008C4D2E" w:rsidP="008C4D2E">
      <w:pPr>
        <w:spacing w:after="0"/>
        <w:rPr>
          <w:ins w:id="186" w:author="Özkan EREN" w:date="2014-11-11T14:16:00Z"/>
          <w:b/>
          <w:sz w:val="28"/>
        </w:rPr>
      </w:pPr>
      <w:ins w:id="187" w:author="Özkan EREN" w:date="2014-11-11T14:17:00Z">
        <w:r>
          <w:rPr>
            <w:b/>
            <w:sz w:val="28"/>
          </w:rPr>
          <w:t>Beep Sesi</w:t>
        </w:r>
      </w:ins>
      <w:ins w:id="188" w:author="Özkan EREN" w:date="2014-11-11T14:16:00Z">
        <w:r w:rsidRPr="00F96022">
          <w:rPr>
            <w:b/>
            <w:sz w:val="28"/>
          </w:rPr>
          <w:t xml:space="preserve"> Tekrar Etme Süresi:</w:t>
        </w:r>
      </w:ins>
    </w:p>
    <w:p w:rsidR="008C4D2E" w:rsidRDefault="008C4D2E" w:rsidP="008C4D2E">
      <w:pPr>
        <w:spacing w:after="0"/>
        <w:rPr>
          <w:ins w:id="189" w:author="Özkan EREN" w:date="2014-11-11T14:16:00Z"/>
        </w:rPr>
      </w:pPr>
    </w:p>
    <w:p w:rsidR="008C4D2E" w:rsidRPr="002C6A9F" w:rsidRDefault="008C4D2E" w:rsidP="008C4D2E">
      <w:pPr>
        <w:spacing w:after="0"/>
        <w:rPr>
          <w:ins w:id="190" w:author="Özkan EREN" w:date="2014-11-11T14:16:00Z"/>
          <w:b/>
        </w:rPr>
      </w:pPr>
      <w:ins w:id="191" w:author="Özkan EREN" w:date="2014-11-11T14:16:00Z">
        <w:r>
          <w:t>Sorgu</w:t>
        </w:r>
        <w:r w:rsidRPr="002C6A9F">
          <w:t>:</w:t>
        </w:r>
        <w:r>
          <w:tab/>
        </w:r>
        <w:r>
          <w:tab/>
        </w:r>
        <w:r w:rsidRPr="00F96022">
          <w:rPr>
            <w:b/>
          </w:rPr>
          <w:t>$</w:t>
        </w:r>
      </w:ins>
      <w:ins w:id="192" w:author="Özkan EREN" w:date="2014-11-11T14:17:00Z">
        <w:r w:rsidRPr="008C4D2E">
          <w:rPr>
            <w:b/>
          </w:rPr>
          <w:t>BEEP</w:t>
        </w:r>
      </w:ins>
      <w:ins w:id="193" w:author="Özkan EREN" w:date="2014-11-11T14:16:00Z">
        <w:r w:rsidRPr="00F96022">
          <w:rPr>
            <w:b/>
          </w:rPr>
          <w:t>DELAY?</w:t>
        </w:r>
      </w:ins>
    </w:p>
    <w:p w:rsidR="008C4D2E" w:rsidRDefault="008C4D2E" w:rsidP="008C4D2E">
      <w:pPr>
        <w:spacing w:after="0"/>
        <w:rPr>
          <w:ins w:id="194" w:author="Özkan EREN" w:date="2014-11-11T14:16:00Z"/>
          <w:i/>
        </w:rPr>
      </w:pPr>
      <w:ins w:id="195" w:author="Özkan EREN" w:date="2014-11-11T14:16:00Z">
        <w:r w:rsidRPr="002C6A9F">
          <w:t>Cevap:</w:t>
        </w:r>
        <w:r w:rsidRPr="002C6A9F">
          <w:rPr>
            <w:b/>
          </w:rPr>
          <w:tab/>
        </w:r>
        <w:r w:rsidRPr="002C6A9F">
          <w:rPr>
            <w:b/>
          </w:rPr>
          <w:tab/>
        </w:r>
        <w:r w:rsidRPr="00F96022">
          <w:rPr>
            <w:b/>
          </w:rPr>
          <w:t>$</w:t>
        </w:r>
      </w:ins>
      <w:ins w:id="196" w:author="Özkan EREN" w:date="2014-11-11T14:17:00Z">
        <w:r w:rsidRPr="008C4D2E">
          <w:rPr>
            <w:b/>
          </w:rPr>
          <w:t>BEEP</w:t>
        </w:r>
      </w:ins>
      <w:ins w:id="197" w:author="Özkan EREN" w:date="2014-11-11T14:16:00Z">
        <w:r w:rsidRPr="00F96022">
          <w:rPr>
            <w:b/>
          </w:rPr>
          <w:t>DELAY</w:t>
        </w:r>
        <w:r w:rsidRPr="002C6A9F">
          <w:rPr>
            <w:b/>
          </w:rPr>
          <w:t>:</w:t>
        </w:r>
        <w:r w:rsidRPr="002C6A9F">
          <w:rPr>
            <w:i/>
          </w:rPr>
          <w:t>süre</w:t>
        </w:r>
      </w:ins>
    </w:p>
    <w:p w:rsidR="008C4D2E" w:rsidRDefault="008C4D2E" w:rsidP="008C4D2E">
      <w:pPr>
        <w:spacing w:after="0"/>
        <w:rPr>
          <w:ins w:id="198" w:author="Özkan EREN" w:date="2014-11-11T14:16:00Z"/>
          <w:i/>
        </w:rPr>
      </w:pPr>
    </w:p>
    <w:p w:rsidR="008C4D2E" w:rsidRPr="00F96022" w:rsidRDefault="008C4D2E" w:rsidP="008C4D2E">
      <w:pPr>
        <w:spacing w:after="0"/>
        <w:rPr>
          <w:ins w:id="199" w:author="Özkan EREN" w:date="2014-11-11T14:16:00Z"/>
          <w:i/>
        </w:rPr>
      </w:pPr>
      <w:ins w:id="200" w:author="Özkan EREN" w:date="2014-11-11T14:16:00Z">
        <w:r w:rsidRPr="00F96022">
          <w:rPr>
            <w:i/>
          </w:rPr>
          <w:t>Versiyon 1.00 :</w:t>
        </w:r>
      </w:ins>
    </w:p>
    <w:p w:rsidR="008C4D2E" w:rsidRDefault="008C4D2E" w:rsidP="008C4D2E">
      <w:pPr>
        <w:spacing w:after="0"/>
        <w:rPr>
          <w:ins w:id="201" w:author="Özkan EREN" w:date="2014-11-11T14:16:00Z"/>
        </w:rPr>
      </w:pPr>
      <w:ins w:id="202" w:author="Özkan EREN" w:date="2014-11-11T14:16:00Z">
        <w:r>
          <w:t xml:space="preserve">Sorgu sonucu dönen cevapta </w:t>
        </w:r>
        <w:r w:rsidRPr="00BE5CA1">
          <w:rPr>
            <w:i/>
            <w:rPrChange w:id="203" w:author="Özkan EREN" w:date="2014-11-11T14:53:00Z">
              <w:rPr/>
            </w:rPrChange>
          </w:rPr>
          <w:t>süre</w:t>
        </w:r>
        <w:r>
          <w:t xml:space="preserve"> değeri 500 sayısına bölünerek saniye cinsinden süre bulunur.</w:t>
        </w:r>
      </w:ins>
    </w:p>
    <w:p w:rsidR="008C4D2E" w:rsidRDefault="008C4D2E" w:rsidP="008C4D2E">
      <w:pPr>
        <w:spacing w:after="0"/>
        <w:rPr>
          <w:ins w:id="204" w:author="Özkan EREN" w:date="2014-11-11T14:16:00Z"/>
          <w:b/>
        </w:rPr>
      </w:pPr>
      <w:ins w:id="205" w:author="Özkan EREN" w:date="2014-11-11T14:16:00Z">
        <w:r>
          <w:t>Örnek cevap:</w:t>
        </w:r>
        <w:r>
          <w:tab/>
        </w:r>
        <w:r w:rsidRPr="00F96022">
          <w:rPr>
            <w:b/>
          </w:rPr>
          <w:t>$</w:t>
        </w:r>
      </w:ins>
      <w:ins w:id="206" w:author="Özkan EREN" w:date="2014-11-11T14:17:00Z">
        <w:r w:rsidRPr="008C4D2E">
          <w:rPr>
            <w:b/>
          </w:rPr>
          <w:t>BEEP</w:t>
        </w:r>
      </w:ins>
      <w:ins w:id="207" w:author="Özkan EREN" w:date="2014-11-11T14:16:00Z">
        <w:r w:rsidRPr="00F96022">
          <w:rPr>
            <w:b/>
          </w:rPr>
          <w:t>DELAY</w:t>
        </w:r>
        <w:r w:rsidRPr="005E4C77">
          <w:rPr>
            <w:b/>
          </w:rPr>
          <w:t>:5</w:t>
        </w:r>
        <w:r>
          <w:rPr>
            <w:b/>
          </w:rPr>
          <w:t xml:space="preserve">00 </w:t>
        </w:r>
        <w:r>
          <w:t>- 1</w:t>
        </w:r>
        <w:r w:rsidRPr="002C6A9F">
          <w:t xml:space="preserve"> sn gecikme süresi</w:t>
        </w:r>
      </w:ins>
    </w:p>
    <w:p w:rsidR="008C4D2E" w:rsidRDefault="008C4D2E" w:rsidP="008C4D2E">
      <w:pPr>
        <w:spacing w:after="0"/>
        <w:rPr>
          <w:ins w:id="208" w:author="Özkan EREN" w:date="2014-11-11T14:16:00Z"/>
        </w:rPr>
      </w:pPr>
    </w:p>
    <w:p w:rsidR="008C4D2E" w:rsidRDefault="008C4D2E" w:rsidP="008C4D2E">
      <w:pPr>
        <w:spacing w:after="0"/>
        <w:rPr>
          <w:ins w:id="209" w:author="Özkan EREN" w:date="2014-11-11T14:16:00Z"/>
        </w:rPr>
      </w:pPr>
    </w:p>
    <w:p w:rsidR="008C4D2E" w:rsidRPr="00F96022" w:rsidRDefault="008C4D2E" w:rsidP="008C4D2E">
      <w:pPr>
        <w:spacing w:after="0"/>
        <w:rPr>
          <w:ins w:id="210" w:author="Özkan EREN" w:date="2014-11-11T14:16:00Z"/>
          <w:i/>
        </w:rPr>
      </w:pPr>
      <w:ins w:id="211" w:author="Özkan EREN" w:date="2014-11-11T14:16:00Z">
        <w:r w:rsidRPr="00F96022">
          <w:rPr>
            <w:i/>
          </w:rPr>
          <w:t>Versiyon 1.01 :</w:t>
        </w:r>
      </w:ins>
    </w:p>
    <w:p w:rsidR="008C4D2E" w:rsidRDefault="008C4D2E" w:rsidP="008C4D2E">
      <w:pPr>
        <w:spacing w:after="0"/>
        <w:rPr>
          <w:ins w:id="212" w:author="Özkan EREN" w:date="2014-11-11T14:16:00Z"/>
        </w:rPr>
      </w:pPr>
      <w:ins w:id="213" w:author="Özkan EREN" w:date="2014-11-11T14:16:00Z">
        <w:r>
          <w:t xml:space="preserve">Sorgu sonucu dönen cevapta </w:t>
        </w:r>
        <w:r w:rsidRPr="00BE5CA1">
          <w:rPr>
            <w:i/>
            <w:rPrChange w:id="214" w:author="Özkan EREN" w:date="2014-11-11T14:53:00Z">
              <w:rPr/>
            </w:rPrChange>
          </w:rPr>
          <w:t>süre</w:t>
        </w:r>
        <w:r>
          <w:t xml:space="preserve"> değeri 0.5 ile çarpılarak saniye olarak süre bulunur.</w:t>
        </w:r>
      </w:ins>
    </w:p>
    <w:p w:rsidR="008C4D2E" w:rsidRDefault="008C4D2E" w:rsidP="008C4D2E">
      <w:pPr>
        <w:spacing w:after="0"/>
        <w:rPr>
          <w:ins w:id="215" w:author="Özkan EREN" w:date="2014-11-11T14:16:00Z"/>
          <w:b/>
        </w:rPr>
      </w:pPr>
      <w:ins w:id="216" w:author="Özkan EREN" w:date="2014-11-11T14:16:00Z">
        <w:r>
          <w:t>Örnek cevap:</w:t>
        </w:r>
        <w:r>
          <w:tab/>
        </w:r>
        <w:r w:rsidRPr="00F96022">
          <w:rPr>
            <w:b/>
          </w:rPr>
          <w:t>$</w:t>
        </w:r>
      </w:ins>
      <w:ins w:id="217" w:author="Özkan EREN" w:date="2014-11-11T14:17:00Z">
        <w:r w:rsidRPr="008C4D2E">
          <w:rPr>
            <w:b/>
          </w:rPr>
          <w:t>BEEP</w:t>
        </w:r>
      </w:ins>
      <w:ins w:id="218" w:author="Özkan EREN" w:date="2014-11-11T14:16:00Z">
        <w:r w:rsidRPr="00F96022">
          <w:rPr>
            <w:b/>
          </w:rPr>
          <w:t>DELAY</w:t>
        </w:r>
        <w:r w:rsidRPr="005E4C77">
          <w:rPr>
            <w:b/>
          </w:rPr>
          <w:t>:5</w:t>
        </w:r>
        <w:r>
          <w:rPr>
            <w:b/>
          </w:rPr>
          <w:t xml:space="preserve">  </w:t>
        </w:r>
        <w:r w:rsidRPr="002C6A9F">
          <w:t>- 2.5 sn gecikme süresi</w:t>
        </w:r>
      </w:ins>
    </w:p>
    <w:p w:rsidR="008C4D2E" w:rsidRPr="00F96022" w:rsidRDefault="008C4D2E" w:rsidP="008C4D2E">
      <w:pPr>
        <w:spacing w:after="0"/>
        <w:rPr>
          <w:ins w:id="219" w:author="Özkan EREN" w:date="2014-11-11T14:16:00Z"/>
        </w:rPr>
      </w:pPr>
    </w:p>
    <w:p w:rsidR="008C4D2E" w:rsidRDefault="008C4D2E" w:rsidP="008C4D2E">
      <w:pPr>
        <w:spacing w:after="0"/>
        <w:rPr>
          <w:ins w:id="220" w:author="Özkan EREN" w:date="2014-11-11T14:16:00Z"/>
          <w:i/>
        </w:rPr>
      </w:pPr>
    </w:p>
    <w:p w:rsidR="008C4D2E" w:rsidRDefault="008C4D2E" w:rsidP="008C4D2E">
      <w:pPr>
        <w:spacing w:after="0"/>
        <w:rPr>
          <w:ins w:id="221" w:author="Özkan EREN" w:date="2014-11-11T14:16:00Z"/>
          <w:i/>
        </w:rPr>
      </w:pPr>
      <w:ins w:id="222" w:author="Özkan EREN" w:date="2014-11-11T14:16:00Z">
        <w:r>
          <w:t>Set Mesajı:</w:t>
        </w:r>
        <w:r>
          <w:tab/>
        </w:r>
        <w:r w:rsidRPr="00F96022">
          <w:rPr>
            <w:b/>
          </w:rPr>
          <w:t>$</w:t>
        </w:r>
      </w:ins>
      <w:ins w:id="223" w:author="Özkan EREN" w:date="2014-11-11T14:17:00Z">
        <w:r w:rsidRPr="008C4D2E">
          <w:rPr>
            <w:b/>
          </w:rPr>
          <w:t>BEEP</w:t>
        </w:r>
      </w:ins>
      <w:ins w:id="224" w:author="Özkan EREN" w:date="2014-11-11T14:16:00Z">
        <w:r w:rsidRPr="00F96022">
          <w:rPr>
            <w:b/>
          </w:rPr>
          <w:t>DELAY</w:t>
        </w:r>
        <w:r w:rsidRPr="002C6A9F">
          <w:rPr>
            <w:b/>
          </w:rPr>
          <w:t>:</w:t>
        </w:r>
        <w:r w:rsidRPr="002C6A9F">
          <w:rPr>
            <w:i/>
          </w:rPr>
          <w:t>süre</w:t>
        </w:r>
      </w:ins>
    </w:p>
    <w:p w:rsidR="008C4D2E" w:rsidRDefault="008C4D2E" w:rsidP="008C4D2E">
      <w:pPr>
        <w:spacing w:after="0"/>
        <w:rPr>
          <w:ins w:id="225" w:author="Özkan EREN" w:date="2014-11-11T14:16:00Z"/>
          <w:bCs/>
          <w:iCs/>
        </w:rPr>
      </w:pPr>
      <w:ins w:id="226" w:author="Özkan EREN" w:date="2014-11-11T14:16:00Z">
        <w:r>
          <w:rPr>
            <w:bCs/>
            <w:iCs/>
          </w:rPr>
          <w:t>Cevap:</w:t>
        </w:r>
        <w:r>
          <w:rPr>
            <w:bCs/>
            <w:iCs/>
          </w:rPr>
          <w:tab/>
        </w:r>
        <w:r>
          <w:rPr>
            <w:bCs/>
            <w:iCs/>
          </w:rPr>
          <w:tab/>
        </w:r>
        <w:r w:rsidRPr="00336924">
          <w:rPr>
            <w:b/>
            <w:bCs/>
            <w:iCs/>
          </w:rPr>
          <w:t>$OK</w:t>
        </w:r>
      </w:ins>
    </w:p>
    <w:p w:rsidR="008C4D2E" w:rsidRDefault="008C4D2E" w:rsidP="008C4D2E">
      <w:pPr>
        <w:spacing w:after="0"/>
        <w:rPr>
          <w:ins w:id="227" w:author="Özkan EREN" w:date="2014-11-11T14:16:00Z"/>
          <w:i/>
        </w:rPr>
      </w:pPr>
    </w:p>
    <w:p w:rsidR="008C4D2E" w:rsidRDefault="008C4D2E" w:rsidP="008C4D2E">
      <w:pPr>
        <w:spacing w:after="0"/>
        <w:rPr>
          <w:ins w:id="228" w:author="Özkan EREN" w:date="2014-11-11T14:16:00Z"/>
        </w:rPr>
      </w:pPr>
      <w:ins w:id="229" w:author="Özkan EREN" w:date="2014-11-11T14:16:00Z">
        <w:r w:rsidRPr="00F96022">
          <w:rPr>
            <w:i/>
          </w:rPr>
          <w:t>süre:</w:t>
        </w:r>
        <w:r>
          <w:rPr>
            <w:i/>
          </w:rPr>
          <w:t xml:space="preserve"> </w:t>
        </w:r>
      </w:ins>
      <w:ins w:id="230" w:author="Özkan EREN" w:date="2014-11-11T14:53:00Z">
        <w:r w:rsidR="00BE5CA1">
          <w:t>Erişilebilir</w:t>
        </w:r>
      </w:ins>
      <w:ins w:id="231" w:author="Özkan EREN" w:date="2014-11-11T14:16:00Z">
        <w:r>
          <w:t xml:space="preserve"> yaya butonun </w:t>
        </w:r>
      </w:ins>
      <w:ins w:id="232" w:author="Özkan EREN" w:date="2014-11-11T14:18:00Z">
        <w:r>
          <w:t>beep sesi</w:t>
        </w:r>
      </w:ins>
      <w:ins w:id="233" w:author="Özkan EREN" w:date="2014-11-11T14:16:00Z">
        <w:r>
          <w:t xml:space="preserve"> tekrar etme aralığıdır.0 - 10 arası değer alır. Verilen değer 0.5 ile çarpılarak saniye cinsinden süre hesaplanabilir.</w:t>
        </w:r>
      </w:ins>
    </w:p>
    <w:p w:rsidR="008C4D2E" w:rsidRDefault="008C4D2E" w:rsidP="002C6A9F">
      <w:pPr>
        <w:spacing w:after="0"/>
      </w:pPr>
    </w:p>
    <w:p w:rsidR="002C6A9F" w:rsidDel="008C4D2E" w:rsidRDefault="002C6A9F" w:rsidP="002C6A9F">
      <w:pPr>
        <w:spacing w:after="0"/>
        <w:rPr>
          <w:del w:id="234" w:author="Özkan EREN" w:date="2014-11-11T14:09:00Z"/>
          <w:b/>
        </w:rPr>
      </w:pPr>
      <w:del w:id="235" w:author="Özkan EREN" w:date="2014-11-11T14:09:00Z">
        <w:r w:rsidDel="008C4D2E">
          <w:lastRenderedPageBreak/>
          <w:delText>Örnek cevap:</w:delText>
        </w:r>
        <w:r w:rsidDel="008C4D2E">
          <w:tab/>
        </w:r>
      </w:del>
      <w:del w:id="236" w:author="Özkan EREN" w:date="2014-11-11T14:01:00Z">
        <w:r w:rsidDel="00060C00">
          <w:rPr>
            <w:b/>
          </w:rPr>
          <w:delText>$PLAYDELAY</w:delText>
        </w:r>
      </w:del>
      <w:del w:id="237" w:author="Özkan EREN" w:date="2014-11-11T14:09:00Z">
        <w:r w:rsidRPr="005E4C77" w:rsidDel="008C4D2E">
          <w:rPr>
            <w:b/>
          </w:rPr>
          <w:delText>:5</w:delText>
        </w:r>
        <w:r w:rsidDel="008C4D2E">
          <w:rPr>
            <w:b/>
          </w:rPr>
          <w:delText xml:space="preserve">  </w:delText>
        </w:r>
        <w:r w:rsidRPr="002C6A9F" w:rsidDel="008C4D2E">
          <w:delText>- 2.5 sn gecikme süresi</w:delText>
        </w:r>
      </w:del>
    </w:p>
    <w:p w:rsidR="002C6A9F" w:rsidDel="008C4D2E" w:rsidRDefault="002C6A9F" w:rsidP="002C6A9F">
      <w:pPr>
        <w:spacing w:after="0"/>
        <w:rPr>
          <w:del w:id="238" w:author="Özkan EREN" w:date="2014-11-11T14:19:00Z"/>
        </w:rPr>
      </w:pPr>
    </w:p>
    <w:p w:rsidR="00325E97" w:rsidDel="008C4D2E" w:rsidRDefault="00325E97" w:rsidP="002C6A9F">
      <w:pPr>
        <w:spacing w:after="0"/>
        <w:rPr>
          <w:del w:id="239" w:author="Özkan EREN" w:date="2014-11-11T14:19:00Z"/>
        </w:rPr>
      </w:pPr>
    </w:p>
    <w:p w:rsidR="00325E97" w:rsidRPr="008C4D2E" w:rsidRDefault="00325E97" w:rsidP="00325E97">
      <w:pPr>
        <w:rPr>
          <w:rPrChange w:id="240" w:author="Özkan EREN" w:date="2014-11-11T14:13:00Z">
            <w:rPr>
              <w:rStyle w:val="GlVurgulama"/>
              <w:sz w:val="28"/>
              <w:szCs w:val="28"/>
            </w:rPr>
          </w:rPrChange>
        </w:rPr>
      </w:pPr>
      <w:del w:id="241" w:author="Özkan EREN" w:date="2014-11-11T14:13:00Z">
        <w:r w:rsidRPr="008C4D2E" w:rsidDel="008C4D2E">
          <w:rPr>
            <w:rPrChange w:id="242" w:author="Özkan EREN" w:date="2014-11-11T14:13:00Z">
              <w:rPr>
                <w:rStyle w:val="GlVurgulama"/>
                <w:sz w:val="28"/>
                <w:szCs w:val="28"/>
              </w:rPr>
            </w:rPrChange>
          </w:rPr>
          <w:delText>Ses Dosyası Transferi</w:delText>
        </w:r>
      </w:del>
      <w:ins w:id="243" w:author="Özkan EREN" w:date="2014-11-11T14:13:00Z">
        <w:r w:rsidR="008C4D2E" w:rsidRPr="008C4D2E">
          <w:rPr>
            <w:rPrChange w:id="244" w:author="Özkan EREN" w:date="2014-11-11T14:13:00Z">
              <w:rPr>
                <w:rStyle w:val="GlVurgulama"/>
                <w:sz w:val="28"/>
                <w:szCs w:val="28"/>
              </w:rPr>
            </w:rPrChange>
          </w:rPr>
          <w:t>Ses Dosyası Transferi:</w:t>
        </w:r>
      </w:ins>
    </w:p>
    <w:p w:rsidR="00325E97" w:rsidRDefault="00325E97" w:rsidP="00325E97">
      <w:r w:rsidRPr="00325E97">
        <w:t xml:space="preserve">Gönderilecek olan ".wav" dosyası </w:t>
      </w:r>
      <w:r w:rsidR="0059381E">
        <w:t xml:space="preserve"> özel bir protokol</w:t>
      </w:r>
      <w:r w:rsidRPr="00325E97">
        <w:t>e göre gönderilir.</w:t>
      </w:r>
    </w:p>
    <w:p w:rsidR="00325E97" w:rsidRPr="00325E97" w:rsidRDefault="00325E97" w:rsidP="00325E97">
      <w:pPr>
        <w:spacing w:after="0"/>
      </w:pPr>
      <w:r w:rsidRPr="00325E97">
        <w:t>Komut:</w:t>
      </w:r>
      <w:r w:rsidRPr="00325E97">
        <w:tab/>
      </w:r>
      <w:r w:rsidRPr="00325E97">
        <w:tab/>
      </w:r>
      <w:r w:rsidRPr="00325E97">
        <w:rPr>
          <w:b/>
        </w:rPr>
        <w:t>$SENDWAV:</w:t>
      </w:r>
      <w:r w:rsidRPr="00325E97">
        <w:rPr>
          <w:i/>
        </w:rPr>
        <w:t>dosya_no</w:t>
      </w:r>
      <w:r w:rsidR="0059381E">
        <w:rPr>
          <w:i/>
        </w:rPr>
        <w:t>,s</w:t>
      </w:r>
      <w:r w:rsidR="00E25CC9">
        <w:rPr>
          <w:i/>
        </w:rPr>
        <w:t>ize</w:t>
      </w:r>
    </w:p>
    <w:p w:rsidR="00325E97" w:rsidRPr="00325E97" w:rsidRDefault="00325E97" w:rsidP="00325E97">
      <w:pPr>
        <w:spacing w:after="0"/>
      </w:pPr>
      <w:r w:rsidRPr="00325E97">
        <w:t>Cevap:</w:t>
      </w:r>
      <w:r w:rsidRPr="00325E97">
        <w:tab/>
      </w:r>
      <w:r w:rsidRPr="00325E97">
        <w:tab/>
      </w:r>
      <w:r w:rsidRPr="00325E97">
        <w:rPr>
          <w:b/>
        </w:rPr>
        <w:t>$OK</w:t>
      </w:r>
    </w:p>
    <w:p w:rsidR="00325E97" w:rsidRDefault="00325E97" w:rsidP="00325E97">
      <w:pPr>
        <w:spacing w:after="0"/>
        <w:rPr>
          <w:ins w:id="245" w:author="Özkan EREN" w:date="2014-11-11T14:20:00Z"/>
        </w:rPr>
      </w:pPr>
    </w:p>
    <w:p w:rsidR="004F11F2" w:rsidRDefault="004F11F2" w:rsidP="00325E97">
      <w:pPr>
        <w:spacing w:after="0"/>
        <w:rPr>
          <w:ins w:id="246" w:author="Özkan EREN" w:date="2014-11-11T14:20:00Z"/>
        </w:rPr>
      </w:pPr>
      <w:ins w:id="247" w:author="Özkan EREN" w:date="2014-11-11T14:20:00Z">
        <w:r>
          <w:t>Dosya 512byte lık veriler halinde yollanmalıdır. Her 512byte sonunda “06” ACK yollanır.</w:t>
        </w:r>
      </w:ins>
    </w:p>
    <w:p w:rsidR="004F11F2" w:rsidRDefault="004F11F2" w:rsidP="00325E97">
      <w:pPr>
        <w:spacing w:after="0"/>
      </w:pPr>
    </w:p>
    <w:p w:rsidR="00325E97" w:rsidRDefault="00325E97" w:rsidP="00325E97">
      <w:pPr>
        <w:spacing w:after="0"/>
        <w:rPr>
          <w:ins w:id="248" w:author="Özkan EREN" w:date="2014-11-11T14:19:00Z"/>
          <w:bCs/>
          <w:i/>
          <w:iCs/>
        </w:rPr>
      </w:pPr>
      <w:r>
        <w:rPr>
          <w:bCs/>
          <w:i/>
          <w:iCs/>
        </w:rPr>
        <w:t xml:space="preserve">dosya_no: </w:t>
      </w:r>
    </w:p>
    <w:p w:rsidR="008C4D2E" w:rsidDel="008C4D2E" w:rsidRDefault="008C4D2E" w:rsidP="008C4D2E">
      <w:pPr>
        <w:spacing w:after="0"/>
        <w:rPr>
          <w:del w:id="249" w:author="Özkan EREN" w:date="2014-11-11T14:19:00Z"/>
          <w:bCs/>
          <w:iCs/>
        </w:rPr>
      </w:pPr>
      <w:ins w:id="250" w:author="Özkan EREN" w:date="2014-11-11T14:19:00Z">
        <w:r>
          <w:rPr>
            <w:b/>
            <w:bCs/>
            <w:iCs/>
          </w:rPr>
          <w:t>0</w:t>
        </w:r>
      </w:ins>
      <w:moveToRangeStart w:id="251" w:author="Özkan EREN" w:date="2014-11-11T14:19:00Z" w:name="move403478909"/>
      <w:moveTo w:id="252" w:author="Özkan EREN" w:date="2014-11-11T14:19:00Z">
        <w:del w:id="253" w:author="Özkan EREN" w:date="2014-11-11T14:19:00Z">
          <w:r w:rsidRPr="00336924" w:rsidDel="008C4D2E">
            <w:rPr>
              <w:b/>
              <w:bCs/>
              <w:iCs/>
            </w:rPr>
            <w:delText>3</w:delText>
          </w:r>
        </w:del>
        <w:r w:rsidRPr="00336924">
          <w:rPr>
            <w:b/>
            <w:bCs/>
            <w:iCs/>
          </w:rPr>
          <w:t xml:space="preserve"> </w:t>
        </w:r>
        <w:r>
          <w:rPr>
            <w:bCs/>
            <w:iCs/>
          </w:rPr>
          <w:t xml:space="preserve">- </w:t>
        </w:r>
      </w:moveTo>
      <w:ins w:id="254" w:author="Özkan EREN" w:date="2014-11-11T14:19:00Z">
        <w:r>
          <w:rPr>
            <w:b/>
            <w:bCs/>
            <w:iCs/>
          </w:rPr>
          <w:t>19</w:t>
        </w:r>
      </w:ins>
      <w:moveTo w:id="255" w:author="Özkan EREN" w:date="2014-11-11T14:19:00Z">
        <w:del w:id="256" w:author="Özkan EREN" w:date="2014-11-11T14:19:00Z">
          <w:r w:rsidDel="008C4D2E">
            <w:rPr>
              <w:b/>
              <w:bCs/>
              <w:iCs/>
            </w:rPr>
            <w:delText>22</w:delText>
          </w:r>
        </w:del>
        <w:r>
          <w:rPr>
            <w:bCs/>
            <w:iCs/>
          </w:rPr>
          <w:t xml:space="preserve"> arası "Bir,</w:t>
        </w:r>
      </w:moveTo>
      <w:ins w:id="257" w:author="Özkan EREN" w:date="2014-11-11T14:20:00Z">
        <w:r>
          <w:rPr>
            <w:bCs/>
            <w:iCs/>
          </w:rPr>
          <w:t xml:space="preserve"> </w:t>
        </w:r>
      </w:ins>
      <w:moveTo w:id="258" w:author="Özkan EREN" w:date="2014-11-11T14:19:00Z">
        <w:r>
          <w:rPr>
            <w:bCs/>
            <w:iCs/>
          </w:rPr>
          <w:t>iki,</w:t>
        </w:r>
      </w:moveTo>
      <w:ins w:id="259" w:author="Özkan EREN" w:date="2014-11-11T14:20:00Z">
        <w:r>
          <w:rPr>
            <w:bCs/>
            <w:iCs/>
          </w:rPr>
          <w:t xml:space="preserve"> </w:t>
        </w:r>
      </w:ins>
      <w:moveTo w:id="260" w:author="Özkan EREN" w:date="2014-11-11T14:19:00Z">
        <w:r>
          <w:rPr>
            <w:bCs/>
            <w:iCs/>
          </w:rPr>
          <w:t>üç,</w:t>
        </w:r>
      </w:moveTo>
      <w:ins w:id="261" w:author="Özkan EREN" w:date="2014-11-11T14:20:00Z">
        <w:r>
          <w:rPr>
            <w:bCs/>
            <w:iCs/>
          </w:rPr>
          <w:t xml:space="preserve"> </w:t>
        </w:r>
      </w:ins>
      <w:moveTo w:id="262" w:author="Özkan EREN" w:date="2014-11-11T14:19:00Z">
        <w:r>
          <w:rPr>
            <w:bCs/>
            <w:iCs/>
          </w:rPr>
          <w:t>dört,</w:t>
        </w:r>
      </w:moveTo>
      <w:ins w:id="263" w:author="Özkan EREN" w:date="2014-11-11T14:20:00Z">
        <w:r>
          <w:rPr>
            <w:bCs/>
            <w:iCs/>
          </w:rPr>
          <w:t xml:space="preserve"> </w:t>
        </w:r>
      </w:ins>
      <w:moveTo w:id="264" w:author="Özkan EREN" w:date="2014-11-11T14:19:00Z">
        <w:r>
          <w:rPr>
            <w:bCs/>
            <w:iCs/>
          </w:rPr>
          <w:t>beş</w:t>
        </w:r>
      </w:moveTo>
      <w:ins w:id="265" w:author="Özkan EREN" w:date="2014-11-11T14:19:00Z">
        <w:r>
          <w:rPr>
            <w:bCs/>
            <w:iCs/>
          </w:rPr>
          <w:t xml:space="preserve"> ...</w:t>
        </w:r>
      </w:ins>
      <w:moveTo w:id="266" w:author="Özkan EREN" w:date="2014-11-11T14:19:00Z">
        <w:r>
          <w:rPr>
            <w:bCs/>
            <w:iCs/>
          </w:rPr>
          <w:t>"</w:t>
        </w:r>
      </w:moveTo>
    </w:p>
    <w:moveToRangeEnd w:id="251"/>
    <w:p w:rsidR="008C4D2E" w:rsidRDefault="008C4D2E" w:rsidP="00325E97">
      <w:pPr>
        <w:spacing w:after="0"/>
        <w:rPr>
          <w:bCs/>
          <w:iCs/>
        </w:rPr>
      </w:pPr>
    </w:p>
    <w:p w:rsidR="00325E97" w:rsidRDefault="008C4D2E" w:rsidP="00325E97">
      <w:pPr>
        <w:spacing w:after="0"/>
        <w:rPr>
          <w:bCs/>
          <w:iCs/>
        </w:rPr>
      </w:pPr>
      <w:ins w:id="267" w:author="Özkan EREN" w:date="2014-11-11T14:19:00Z">
        <w:r>
          <w:rPr>
            <w:b/>
            <w:bCs/>
            <w:iCs/>
          </w:rPr>
          <w:t>20</w:t>
        </w:r>
      </w:ins>
      <w:del w:id="268" w:author="Özkan EREN" w:date="2014-11-11T14:19:00Z">
        <w:r w:rsidR="00325E97" w:rsidRPr="00336924" w:rsidDel="008C4D2E">
          <w:rPr>
            <w:b/>
            <w:bCs/>
            <w:iCs/>
          </w:rPr>
          <w:delText>0</w:delText>
        </w:r>
      </w:del>
      <w:r w:rsidR="00325E97" w:rsidRPr="00336924">
        <w:rPr>
          <w:b/>
          <w:bCs/>
          <w:iCs/>
        </w:rPr>
        <w:t xml:space="preserve"> </w:t>
      </w:r>
      <w:r w:rsidR="00325E97">
        <w:rPr>
          <w:bCs/>
          <w:iCs/>
        </w:rPr>
        <w:t>- Lütfen Bekleyiniz</w:t>
      </w:r>
    </w:p>
    <w:p w:rsidR="00325E97" w:rsidRDefault="008C4D2E" w:rsidP="00325E97">
      <w:pPr>
        <w:spacing w:after="0"/>
        <w:rPr>
          <w:bCs/>
          <w:iCs/>
        </w:rPr>
      </w:pPr>
      <w:ins w:id="269" w:author="Özkan EREN" w:date="2014-11-11T14:19:00Z">
        <w:r>
          <w:rPr>
            <w:b/>
            <w:bCs/>
            <w:iCs/>
          </w:rPr>
          <w:t>2</w:t>
        </w:r>
      </w:ins>
      <w:r w:rsidR="00325E97" w:rsidRPr="00336924">
        <w:rPr>
          <w:b/>
          <w:bCs/>
          <w:iCs/>
        </w:rPr>
        <w:t xml:space="preserve">1 </w:t>
      </w:r>
      <w:r w:rsidR="00325E97">
        <w:rPr>
          <w:bCs/>
          <w:iCs/>
        </w:rPr>
        <w:t>- Şimdi Geçebilirsiniz</w:t>
      </w:r>
    </w:p>
    <w:p w:rsidR="00325E97" w:rsidRDefault="008C4D2E" w:rsidP="00325E97">
      <w:pPr>
        <w:spacing w:after="0"/>
        <w:rPr>
          <w:bCs/>
          <w:iCs/>
        </w:rPr>
      </w:pPr>
      <w:ins w:id="270" w:author="Özkan EREN" w:date="2014-11-11T14:19:00Z">
        <w:r>
          <w:rPr>
            <w:b/>
            <w:bCs/>
            <w:iCs/>
          </w:rPr>
          <w:t>22</w:t>
        </w:r>
      </w:ins>
      <w:del w:id="271" w:author="Özkan EREN" w:date="2014-11-11T14:19:00Z">
        <w:r w:rsidR="00325E97" w:rsidRPr="00336924" w:rsidDel="008C4D2E">
          <w:rPr>
            <w:b/>
            <w:bCs/>
            <w:iCs/>
          </w:rPr>
          <w:delText>2</w:delText>
        </w:r>
      </w:del>
      <w:r w:rsidR="00325E97" w:rsidRPr="00336924">
        <w:rPr>
          <w:b/>
          <w:bCs/>
          <w:iCs/>
        </w:rPr>
        <w:t xml:space="preserve"> </w:t>
      </w:r>
      <w:r w:rsidR="00325E97">
        <w:rPr>
          <w:bCs/>
          <w:iCs/>
        </w:rPr>
        <w:t>- Bulunduğu Konum Bilgisi</w:t>
      </w:r>
    </w:p>
    <w:p w:rsidR="00325E97" w:rsidDel="008C4D2E" w:rsidRDefault="00325E97" w:rsidP="00325E97">
      <w:pPr>
        <w:spacing w:after="0"/>
        <w:rPr>
          <w:bCs/>
          <w:iCs/>
        </w:rPr>
      </w:pPr>
      <w:moveFromRangeStart w:id="272" w:author="Özkan EREN" w:date="2014-11-11T14:19:00Z" w:name="move403478909"/>
      <w:moveFrom w:id="273" w:author="Özkan EREN" w:date="2014-11-11T14:19:00Z">
        <w:r w:rsidRPr="00336924" w:rsidDel="008C4D2E">
          <w:rPr>
            <w:b/>
            <w:bCs/>
            <w:iCs/>
          </w:rPr>
          <w:t xml:space="preserve">3 </w:t>
        </w:r>
        <w:r w:rsidDel="008C4D2E">
          <w:rPr>
            <w:bCs/>
            <w:iCs/>
          </w:rPr>
          <w:t xml:space="preserve">- </w:t>
        </w:r>
        <w:r w:rsidR="00E25CC9" w:rsidDel="008C4D2E">
          <w:rPr>
            <w:b/>
            <w:bCs/>
            <w:iCs/>
          </w:rPr>
          <w:t>22</w:t>
        </w:r>
        <w:r w:rsidDel="008C4D2E">
          <w:rPr>
            <w:bCs/>
            <w:iCs/>
          </w:rPr>
          <w:t xml:space="preserve"> arası "Bir,iki,üç,dört,beş"</w:t>
        </w:r>
      </w:moveFrom>
    </w:p>
    <w:moveFromRangeEnd w:id="272"/>
    <w:p w:rsidR="00E25CC9" w:rsidRDefault="00E25CC9" w:rsidP="00325E97">
      <w:pPr>
        <w:spacing w:after="0"/>
        <w:rPr>
          <w:bCs/>
          <w:iCs/>
        </w:rPr>
      </w:pPr>
    </w:p>
    <w:p w:rsidR="00E25CC9" w:rsidRDefault="0059381E" w:rsidP="00325E97">
      <w:pPr>
        <w:spacing w:after="0"/>
        <w:rPr>
          <w:bCs/>
          <w:iCs/>
        </w:rPr>
      </w:pPr>
      <w:r>
        <w:rPr>
          <w:bCs/>
          <w:i/>
          <w:iCs/>
        </w:rPr>
        <w:t>s</w:t>
      </w:r>
      <w:r w:rsidR="00E25CC9" w:rsidRPr="00E25CC9">
        <w:rPr>
          <w:bCs/>
          <w:i/>
          <w:iCs/>
        </w:rPr>
        <w:t>ize:</w:t>
      </w:r>
      <w:r w:rsidR="00E25CC9">
        <w:rPr>
          <w:bCs/>
          <w:i/>
          <w:iCs/>
        </w:rPr>
        <w:t xml:space="preserve"> </w:t>
      </w:r>
      <w:r w:rsidR="00E25CC9" w:rsidRPr="00E25CC9">
        <w:rPr>
          <w:bCs/>
          <w:i/>
          <w:iCs/>
        </w:rPr>
        <w:t xml:space="preserve"> </w:t>
      </w:r>
      <w:r w:rsidR="00E25CC9">
        <w:rPr>
          <w:bCs/>
          <w:iCs/>
        </w:rPr>
        <w:t>Gönderilecek dosyanın boyutu</w:t>
      </w:r>
    </w:p>
    <w:p w:rsidR="00325E97" w:rsidRDefault="00325E97" w:rsidP="00325E97">
      <w:pPr>
        <w:spacing w:after="0"/>
        <w:rPr>
          <w:bCs/>
          <w:iCs/>
        </w:rPr>
      </w:pPr>
    </w:p>
    <w:p w:rsidR="0059381E" w:rsidRDefault="0059381E" w:rsidP="00325E97">
      <w:pPr>
        <w:spacing w:after="0"/>
        <w:rPr>
          <w:bCs/>
          <w:iCs/>
        </w:rPr>
      </w:pPr>
    </w:p>
    <w:p w:rsidR="00A56691" w:rsidRPr="00192C84" w:rsidDel="004F11F2" w:rsidRDefault="00A56691" w:rsidP="00A56691">
      <w:pPr>
        <w:rPr>
          <w:del w:id="274" w:author="Özkan EREN" w:date="2014-11-11T14:21:00Z"/>
          <w:rStyle w:val="GlVurgulama"/>
          <w:sz w:val="28"/>
          <w:szCs w:val="28"/>
        </w:rPr>
      </w:pPr>
      <w:del w:id="275" w:author="Özkan EREN" w:date="2014-11-11T14:21:00Z">
        <w:r w:rsidDel="004F11F2">
          <w:rPr>
            <w:rStyle w:val="GlVurgulama"/>
            <w:sz w:val="28"/>
            <w:szCs w:val="28"/>
          </w:rPr>
          <w:delText>Trafik Lamba</w:delText>
        </w:r>
        <w:r w:rsidRPr="00192C84" w:rsidDel="004F11F2">
          <w:rPr>
            <w:rStyle w:val="GlVurgulama"/>
            <w:sz w:val="28"/>
            <w:szCs w:val="28"/>
          </w:rPr>
          <w:delText xml:space="preserve">  </w:delText>
        </w:r>
        <w:r w:rsidDel="004F11F2">
          <w:rPr>
            <w:rStyle w:val="GlVurgulama"/>
            <w:sz w:val="28"/>
            <w:szCs w:val="28"/>
          </w:rPr>
          <w:delText>Durumu</w:delText>
        </w:r>
        <w:r w:rsidRPr="00192C84" w:rsidDel="004F11F2">
          <w:rPr>
            <w:rStyle w:val="GlVurgulama"/>
            <w:sz w:val="28"/>
            <w:szCs w:val="28"/>
          </w:rPr>
          <w:delText xml:space="preserve"> </w:delText>
        </w:r>
      </w:del>
    </w:p>
    <w:p w:rsidR="00A56691" w:rsidRPr="00192C84" w:rsidDel="004F11F2" w:rsidRDefault="00A56691" w:rsidP="00A56691">
      <w:pPr>
        <w:spacing w:after="0"/>
        <w:rPr>
          <w:del w:id="276" w:author="Özkan EREN" w:date="2014-11-11T14:21:00Z"/>
          <w:b/>
        </w:rPr>
      </w:pPr>
      <w:del w:id="277" w:author="Özkan EREN" w:date="2014-11-11T14:21:00Z">
        <w:r w:rsidDel="004F11F2">
          <w:delText xml:space="preserve">Sorgu Mesajı:  </w:delText>
        </w:r>
        <w:r w:rsidDel="004F11F2">
          <w:tab/>
        </w:r>
        <w:r w:rsidRPr="00192C84" w:rsidDel="004F11F2">
          <w:rPr>
            <w:b/>
          </w:rPr>
          <w:delText>$</w:delText>
        </w:r>
        <w:r w:rsidDel="004F11F2">
          <w:rPr>
            <w:b/>
          </w:rPr>
          <w:delText>LAMP</w:delText>
        </w:r>
        <w:r w:rsidRPr="00192C84" w:rsidDel="004F11F2">
          <w:rPr>
            <w:b/>
          </w:rPr>
          <w:delText>?</w:delText>
        </w:r>
      </w:del>
    </w:p>
    <w:p w:rsidR="00A56691" w:rsidRPr="00192C84" w:rsidDel="004F11F2" w:rsidRDefault="00A56691" w:rsidP="00A56691">
      <w:pPr>
        <w:spacing w:after="0"/>
        <w:rPr>
          <w:del w:id="278" w:author="Özkan EREN" w:date="2014-11-11T14:21:00Z"/>
          <w:b/>
          <w:i/>
        </w:rPr>
      </w:pPr>
      <w:del w:id="279" w:author="Özkan EREN" w:date="2014-11-11T14:21:00Z">
        <w:r w:rsidRPr="00192C84" w:rsidDel="004F11F2">
          <w:delText>Cevap:</w:delText>
        </w:r>
        <w:r w:rsidDel="004F11F2">
          <w:rPr>
            <w:b/>
          </w:rPr>
          <w:delText xml:space="preserve"> </w:delText>
        </w:r>
        <w:r w:rsidDel="004F11F2">
          <w:rPr>
            <w:b/>
          </w:rPr>
          <w:tab/>
        </w:r>
        <w:r w:rsidDel="004F11F2">
          <w:rPr>
            <w:b/>
          </w:rPr>
          <w:tab/>
          <w:delText>$LAMP</w:delText>
        </w:r>
        <w:r w:rsidRPr="00192C84" w:rsidDel="004F11F2">
          <w:rPr>
            <w:b/>
          </w:rPr>
          <w:delText>:</w:delText>
        </w:r>
        <w:r w:rsidRPr="00192C84" w:rsidDel="004F11F2">
          <w:rPr>
            <w:i/>
          </w:rPr>
          <w:delText>durum</w:delText>
        </w:r>
      </w:del>
    </w:p>
    <w:p w:rsidR="00A56691" w:rsidDel="004F11F2" w:rsidRDefault="00A56691" w:rsidP="00A56691">
      <w:pPr>
        <w:spacing w:after="0"/>
        <w:rPr>
          <w:del w:id="280" w:author="Özkan EREN" w:date="2014-11-11T14:21:00Z"/>
        </w:rPr>
      </w:pPr>
      <w:del w:id="281" w:author="Özkan EREN" w:date="2014-11-11T14:21:00Z">
        <w:r w:rsidDel="004F11F2">
          <w:rPr>
            <w:i/>
          </w:rPr>
          <w:delText>durum:</w:delText>
        </w:r>
        <w:r w:rsidR="0059381E" w:rsidDel="004F11F2">
          <w:rPr>
            <w:i/>
          </w:rPr>
          <w:delText xml:space="preserve"> </w:delText>
        </w:r>
        <w:r w:rsidDel="004F11F2">
          <w:rPr>
            <w:i/>
          </w:rPr>
          <w:delText xml:space="preserve"> </w:delText>
        </w:r>
        <w:r w:rsidDel="004F11F2">
          <w:rPr>
            <w:b/>
          </w:rPr>
          <w:delText xml:space="preserve">RED </w:delText>
        </w:r>
        <w:r w:rsidRPr="00A56691" w:rsidDel="004F11F2">
          <w:delText>veya</w:delText>
        </w:r>
        <w:r w:rsidDel="004F11F2">
          <w:rPr>
            <w:b/>
          </w:rPr>
          <w:delText xml:space="preserve"> GREEN</w:delText>
        </w:r>
      </w:del>
    </w:p>
    <w:p w:rsidR="00A56691" w:rsidRPr="00192C84" w:rsidDel="004F11F2" w:rsidRDefault="00A56691" w:rsidP="00A56691">
      <w:pPr>
        <w:spacing w:after="0"/>
        <w:rPr>
          <w:del w:id="282" w:author="Özkan EREN" w:date="2014-11-11T14:21:00Z"/>
        </w:rPr>
      </w:pPr>
      <w:del w:id="283" w:author="Özkan EREN" w:date="2014-11-11T14:21:00Z">
        <w:r w:rsidDel="004F11F2">
          <w:delText xml:space="preserve">Örnek cevap: </w:delText>
        </w:r>
        <w:r w:rsidDel="004F11F2">
          <w:tab/>
        </w:r>
        <w:r w:rsidRPr="00192C84" w:rsidDel="004F11F2">
          <w:rPr>
            <w:b/>
          </w:rPr>
          <w:delText>$</w:delText>
        </w:r>
        <w:r w:rsidDel="004F11F2">
          <w:rPr>
            <w:b/>
          </w:rPr>
          <w:delText>LAMP</w:delText>
        </w:r>
        <w:r w:rsidRPr="00192C84" w:rsidDel="004F11F2">
          <w:rPr>
            <w:b/>
          </w:rPr>
          <w:delText>:</w:delText>
        </w:r>
        <w:r w:rsidDel="004F11F2">
          <w:rPr>
            <w:b/>
          </w:rPr>
          <w:delText>RED</w:delText>
        </w:r>
      </w:del>
    </w:p>
    <w:p w:rsidR="00A56691" w:rsidDel="004F11F2" w:rsidRDefault="00A56691" w:rsidP="00A56691">
      <w:pPr>
        <w:spacing w:after="0"/>
        <w:rPr>
          <w:del w:id="284" w:author="Özkan EREN" w:date="2014-11-11T14:21:00Z"/>
          <w:u w:val="single"/>
        </w:rPr>
      </w:pPr>
    </w:p>
    <w:p w:rsidR="00A56691" w:rsidDel="004F11F2" w:rsidRDefault="00E03D22" w:rsidP="00A56691">
      <w:pPr>
        <w:spacing w:after="0"/>
        <w:rPr>
          <w:del w:id="285" w:author="Özkan EREN" w:date="2014-11-11T14:21:00Z"/>
        </w:rPr>
      </w:pPr>
      <w:del w:id="286" w:author="Özkan EREN" w:date="2014-11-11T14:21:00Z">
        <w:r w:rsidDel="004F11F2">
          <w:delText>*</w:delText>
        </w:r>
        <w:r w:rsidR="00A56691" w:rsidRPr="00192C84" w:rsidDel="004F11F2">
          <w:delText xml:space="preserve">Eğer test modu açıksa yaya </w:delText>
        </w:r>
        <w:r w:rsidR="00A56691" w:rsidDel="004F11F2">
          <w:delText>trafik lambasının</w:delText>
        </w:r>
        <w:r w:rsidR="00A56691" w:rsidRPr="00192C84" w:rsidDel="004F11F2">
          <w:delText xml:space="preserve"> durumu talepsiz olarak da gönderilir.</w:delText>
        </w:r>
      </w:del>
    </w:p>
    <w:p w:rsidR="00A56691" w:rsidDel="004F11F2" w:rsidRDefault="00A56691" w:rsidP="00A56691">
      <w:pPr>
        <w:spacing w:after="0"/>
        <w:rPr>
          <w:del w:id="287" w:author="Özkan EREN" w:date="2014-11-11T14:21:00Z"/>
        </w:rPr>
      </w:pPr>
      <w:del w:id="288" w:author="Özkan EREN" w:date="2014-11-11T14:21:00Z">
        <w:r w:rsidDel="004F11F2">
          <w:delText>Yeşil yandığında bir kez   "</w:delText>
        </w:r>
        <w:r w:rsidDel="004F11F2">
          <w:rPr>
            <w:b/>
          </w:rPr>
          <w:delText>#LAMP</w:delText>
        </w:r>
        <w:r w:rsidRPr="00192C84" w:rsidDel="004F11F2">
          <w:rPr>
            <w:b/>
          </w:rPr>
          <w:delText>:</w:delText>
        </w:r>
        <w:r w:rsidDel="004F11F2">
          <w:rPr>
            <w:b/>
          </w:rPr>
          <w:delText>GREEN</w:delText>
        </w:r>
        <w:r w:rsidDel="004F11F2">
          <w:delText xml:space="preserve"> "</w:delText>
        </w:r>
      </w:del>
    </w:p>
    <w:p w:rsidR="00A56691" w:rsidDel="004F11F2" w:rsidRDefault="00A56691" w:rsidP="00A56691">
      <w:pPr>
        <w:spacing w:after="0"/>
        <w:rPr>
          <w:del w:id="289" w:author="Özkan EREN" w:date="2014-11-11T14:21:00Z"/>
        </w:rPr>
      </w:pPr>
      <w:del w:id="290" w:author="Özkan EREN" w:date="2014-11-11T14:21:00Z">
        <w:r w:rsidDel="004F11F2">
          <w:delText>Kırmızı yandığında bir kez</w:delText>
        </w:r>
        <w:r w:rsidRPr="00192C84" w:rsidDel="004F11F2">
          <w:rPr>
            <w:b/>
          </w:rPr>
          <w:delText xml:space="preserve"> </w:delText>
        </w:r>
        <w:r w:rsidDel="004F11F2">
          <w:rPr>
            <w:b/>
          </w:rPr>
          <w:delText xml:space="preserve"> </w:delText>
        </w:r>
        <w:r w:rsidR="00D96AFF" w:rsidDel="004F11F2">
          <w:delText>"</w:delText>
        </w:r>
        <w:r w:rsidDel="004F11F2">
          <w:rPr>
            <w:b/>
          </w:rPr>
          <w:delText>#LAMP</w:delText>
        </w:r>
        <w:r w:rsidRPr="00192C84" w:rsidDel="004F11F2">
          <w:rPr>
            <w:b/>
          </w:rPr>
          <w:delText>:</w:delText>
        </w:r>
        <w:r w:rsidDel="004F11F2">
          <w:rPr>
            <w:b/>
          </w:rPr>
          <w:delText>RED</w:delText>
        </w:r>
        <w:r w:rsidDel="004F11F2">
          <w:delText xml:space="preserve"> "   komutu iletilir.</w:delText>
        </w:r>
      </w:del>
    </w:p>
    <w:p w:rsidR="00A56691" w:rsidRDefault="00A56691" w:rsidP="00A56691">
      <w:pPr>
        <w:spacing w:after="0"/>
      </w:pPr>
    </w:p>
    <w:p w:rsidR="00495A27" w:rsidRPr="004F11F2" w:rsidRDefault="00A56691" w:rsidP="00495A27">
      <w:pPr>
        <w:rPr>
          <w:b/>
          <w:sz w:val="28"/>
          <w:rPrChange w:id="291" w:author="Özkan EREN" w:date="2014-11-11T14:21:00Z">
            <w:rPr>
              <w:b/>
              <w:bCs/>
              <w:i/>
              <w:iCs/>
              <w:color w:val="4F81BD" w:themeColor="accent1"/>
              <w:sz w:val="28"/>
              <w:szCs w:val="28"/>
            </w:rPr>
          </w:rPrChange>
        </w:rPr>
      </w:pPr>
      <w:r w:rsidRPr="004F11F2">
        <w:rPr>
          <w:rPrChange w:id="292" w:author="Özkan EREN" w:date="2014-11-11T14:21:00Z">
            <w:rPr>
              <w:rStyle w:val="GlVurgulama"/>
              <w:sz w:val="28"/>
              <w:szCs w:val="28"/>
            </w:rPr>
          </w:rPrChange>
        </w:rPr>
        <w:t>Real Time Clock Ayarı</w:t>
      </w:r>
      <w:ins w:id="293" w:author="Özkan EREN" w:date="2014-11-11T14:21:00Z">
        <w:r w:rsidR="004F11F2">
          <w:rPr>
            <w:b/>
            <w:sz w:val="28"/>
          </w:rPr>
          <w:t>:</w:t>
        </w:r>
      </w:ins>
    </w:p>
    <w:p w:rsidR="00A56691" w:rsidRPr="00192C84" w:rsidRDefault="00A56691" w:rsidP="00A56691">
      <w:pPr>
        <w:spacing w:after="0"/>
        <w:rPr>
          <w:b/>
        </w:rPr>
      </w:pPr>
      <w:r>
        <w:t xml:space="preserve">Sorgu Mesajı:  </w:t>
      </w:r>
      <w:r>
        <w:tab/>
      </w:r>
      <w:r w:rsidRPr="00192C84">
        <w:rPr>
          <w:b/>
        </w:rPr>
        <w:t>$</w:t>
      </w:r>
      <w:r>
        <w:rPr>
          <w:b/>
        </w:rPr>
        <w:t>RTC</w:t>
      </w:r>
      <w:r w:rsidRPr="00192C84">
        <w:rPr>
          <w:b/>
        </w:rPr>
        <w:t>?</w:t>
      </w:r>
    </w:p>
    <w:p w:rsidR="00A56691" w:rsidRPr="00192C84" w:rsidRDefault="00A56691" w:rsidP="00A56691">
      <w:pPr>
        <w:spacing w:after="0"/>
        <w:rPr>
          <w:b/>
          <w:i/>
        </w:rPr>
      </w:pPr>
      <w:r w:rsidRPr="00192C84">
        <w:t>Cevap: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$RTC</w:t>
      </w:r>
      <w:r w:rsidRPr="00192C84">
        <w:rPr>
          <w:b/>
        </w:rPr>
        <w:t>:</w:t>
      </w:r>
      <w:r w:rsidR="005F04F0">
        <w:rPr>
          <w:i/>
        </w:rPr>
        <w:t>YYAAGG:</w:t>
      </w:r>
      <w:r w:rsidR="00E3007D">
        <w:rPr>
          <w:i/>
        </w:rPr>
        <w:t>WD</w:t>
      </w:r>
      <w:r w:rsidR="005F04F0">
        <w:rPr>
          <w:i/>
        </w:rPr>
        <w:t>:</w:t>
      </w:r>
      <w:r>
        <w:rPr>
          <w:i/>
        </w:rPr>
        <w:t>SSDD</w:t>
      </w:r>
    </w:p>
    <w:p w:rsidR="00A56691" w:rsidRDefault="00A56691" w:rsidP="00A56691">
      <w:pPr>
        <w:spacing w:after="0"/>
        <w:rPr>
          <w:ins w:id="294" w:author="Özkan EREN" w:date="2014-11-11T14:21:00Z"/>
          <w:b/>
        </w:rPr>
      </w:pPr>
      <w:r>
        <w:t xml:space="preserve">Örnek cevap: </w:t>
      </w:r>
      <w:r>
        <w:tab/>
      </w:r>
      <w:r w:rsidRPr="00192C84">
        <w:rPr>
          <w:b/>
        </w:rPr>
        <w:t>$</w:t>
      </w:r>
      <w:r>
        <w:rPr>
          <w:b/>
        </w:rPr>
        <w:t>RTC</w:t>
      </w:r>
      <w:r w:rsidRPr="00192C84">
        <w:rPr>
          <w:b/>
        </w:rPr>
        <w:t>:</w:t>
      </w:r>
      <w:r w:rsidR="005F04F0">
        <w:rPr>
          <w:b/>
        </w:rPr>
        <w:t>130924:</w:t>
      </w:r>
      <w:r w:rsidR="00E3007D">
        <w:rPr>
          <w:b/>
        </w:rPr>
        <w:t>7</w:t>
      </w:r>
      <w:r w:rsidR="005F04F0">
        <w:rPr>
          <w:b/>
        </w:rPr>
        <w:t>:</w:t>
      </w:r>
      <w:r w:rsidR="00060D90">
        <w:rPr>
          <w:b/>
        </w:rPr>
        <w:t>1</w:t>
      </w:r>
      <w:r>
        <w:rPr>
          <w:b/>
        </w:rPr>
        <w:t>250</w:t>
      </w:r>
    </w:p>
    <w:p w:rsidR="004F11F2" w:rsidRDefault="004F11F2" w:rsidP="00A56691">
      <w:pPr>
        <w:spacing w:after="0"/>
        <w:rPr>
          <w:b/>
        </w:rPr>
      </w:pPr>
    </w:p>
    <w:p w:rsidR="00A56691" w:rsidRDefault="00A56691" w:rsidP="00A56691">
      <w:pPr>
        <w:spacing w:after="0"/>
        <w:rPr>
          <w:i/>
        </w:rPr>
      </w:pPr>
      <w:r>
        <w:t>Set Mesajı:</w:t>
      </w:r>
      <w:r>
        <w:tab/>
      </w:r>
      <w:r>
        <w:rPr>
          <w:b/>
        </w:rPr>
        <w:t>$RTC</w:t>
      </w:r>
      <w:r w:rsidRPr="00192C84">
        <w:rPr>
          <w:b/>
        </w:rPr>
        <w:t>:</w:t>
      </w:r>
      <w:r w:rsidR="005F04F0">
        <w:rPr>
          <w:i/>
        </w:rPr>
        <w:t>YYAAGG:</w:t>
      </w:r>
      <w:r w:rsidR="00E3007D">
        <w:rPr>
          <w:i/>
        </w:rPr>
        <w:t>WD</w:t>
      </w:r>
      <w:r w:rsidR="005F04F0">
        <w:rPr>
          <w:i/>
        </w:rPr>
        <w:t>:</w:t>
      </w:r>
      <w:r w:rsidR="00E3007D">
        <w:rPr>
          <w:i/>
        </w:rPr>
        <w:t>SSDD</w:t>
      </w:r>
    </w:p>
    <w:p w:rsidR="00A56691" w:rsidRDefault="00A56691" w:rsidP="00A56691">
      <w:pPr>
        <w:spacing w:after="0"/>
        <w:rPr>
          <w:b/>
        </w:rPr>
      </w:pPr>
      <w:r w:rsidRPr="00A82D68">
        <w:t>Cevap:</w:t>
      </w:r>
      <w:r w:rsidRPr="00A82D68">
        <w:tab/>
      </w:r>
      <w:r>
        <w:rPr>
          <w:b/>
        </w:rPr>
        <w:tab/>
        <w:t>$OK</w:t>
      </w:r>
    </w:p>
    <w:p w:rsidR="00D47F15" w:rsidRDefault="00D47F15" w:rsidP="00A56691">
      <w:pPr>
        <w:spacing w:after="0"/>
        <w:rPr>
          <w:b/>
        </w:rPr>
      </w:pPr>
    </w:p>
    <w:p w:rsidR="00D47F15" w:rsidRDefault="004F11F2" w:rsidP="00A56691">
      <w:pPr>
        <w:spacing w:after="0"/>
        <w:rPr>
          <w:ins w:id="295" w:author="Özkan EREN" w:date="2014-11-11T14:22:00Z"/>
        </w:rPr>
      </w:pPr>
      <w:ins w:id="296" w:author="Özkan EREN" w:date="2014-11-11T14:21:00Z">
        <w:r w:rsidRPr="004F11F2">
          <w:rPr>
            <w:i/>
            <w:rPrChange w:id="297" w:author="Özkan EREN" w:date="2014-11-11T14:24:00Z">
              <w:rPr>
                <w:b/>
              </w:rPr>
            </w:rPrChange>
          </w:rPr>
          <w:t>YY</w:t>
        </w:r>
      </w:ins>
      <w:ins w:id="298" w:author="Özkan EREN" w:date="2014-11-11T14:23:00Z">
        <w:r>
          <w:rPr>
            <w:i/>
          </w:rPr>
          <w:tab/>
        </w:r>
        <w:r>
          <w:t>:</w:t>
        </w:r>
      </w:ins>
      <w:ins w:id="299" w:author="Özkan EREN" w:date="2014-11-11T14:21:00Z">
        <w:r w:rsidRPr="004F11F2">
          <w:rPr>
            <w:rPrChange w:id="300" w:author="Özkan EREN" w:date="2014-11-11T14:22:00Z">
              <w:rPr>
                <w:b/>
              </w:rPr>
            </w:rPrChange>
          </w:rPr>
          <w:t>Yıl</w:t>
        </w:r>
      </w:ins>
    </w:p>
    <w:p w:rsidR="004F11F2" w:rsidRDefault="004F11F2" w:rsidP="00A56691">
      <w:pPr>
        <w:spacing w:after="0"/>
        <w:rPr>
          <w:ins w:id="301" w:author="Özkan EREN" w:date="2014-11-11T14:22:00Z"/>
        </w:rPr>
      </w:pPr>
      <w:ins w:id="302" w:author="Özkan EREN" w:date="2014-11-11T14:22:00Z">
        <w:r w:rsidRPr="004F11F2">
          <w:rPr>
            <w:i/>
            <w:rPrChange w:id="303" w:author="Özkan EREN" w:date="2014-11-11T14:24:00Z">
              <w:rPr/>
            </w:rPrChange>
          </w:rPr>
          <w:t>AA</w:t>
        </w:r>
      </w:ins>
      <w:ins w:id="304" w:author="Özkan EREN" w:date="2014-11-11T14:23:00Z">
        <w:r>
          <w:tab/>
        </w:r>
      </w:ins>
      <w:ins w:id="305" w:author="Özkan EREN" w:date="2014-11-11T14:22:00Z">
        <w:r>
          <w:t>:Ay</w:t>
        </w:r>
      </w:ins>
    </w:p>
    <w:p w:rsidR="004F11F2" w:rsidRDefault="004F11F2" w:rsidP="00A56691">
      <w:pPr>
        <w:spacing w:after="0"/>
        <w:rPr>
          <w:ins w:id="306" w:author="Özkan EREN" w:date="2014-11-11T14:22:00Z"/>
        </w:rPr>
      </w:pPr>
      <w:ins w:id="307" w:author="Özkan EREN" w:date="2014-11-11T14:22:00Z">
        <w:r w:rsidRPr="004F11F2">
          <w:rPr>
            <w:i/>
            <w:rPrChange w:id="308" w:author="Özkan EREN" w:date="2014-11-11T14:24:00Z">
              <w:rPr/>
            </w:rPrChange>
          </w:rPr>
          <w:t>GG</w:t>
        </w:r>
      </w:ins>
      <w:ins w:id="309" w:author="Özkan EREN" w:date="2014-11-11T14:23:00Z">
        <w:r>
          <w:tab/>
        </w:r>
      </w:ins>
      <w:ins w:id="310" w:author="Özkan EREN" w:date="2014-11-11T14:22:00Z">
        <w:r>
          <w:t>:Gün</w:t>
        </w:r>
      </w:ins>
    </w:p>
    <w:p w:rsidR="004F11F2" w:rsidRDefault="004F11F2" w:rsidP="00A56691">
      <w:pPr>
        <w:spacing w:after="0"/>
        <w:rPr>
          <w:ins w:id="311" w:author="Özkan EREN" w:date="2014-11-11T14:23:00Z"/>
        </w:rPr>
      </w:pPr>
      <w:ins w:id="312" w:author="Özkan EREN" w:date="2014-11-11T14:22:00Z">
        <w:r w:rsidRPr="004F11F2">
          <w:rPr>
            <w:i/>
            <w:rPrChange w:id="313" w:author="Özkan EREN" w:date="2014-11-11T14:24:00Z">
              <w:rPr/>
            </w:rPrChange>
          </w:rPr>
          <w:t>WD</w:t>
        </w:r>
      </w:ins>
      <w:ins w:id="314" w:author="Özkan EREN" w:date="2014-11-11T14:23:00Z">
        <w:r>
          <w:tab/>
        </w:r>
      </w:ins>
      <w:ins w:id="315" w:author="Özkan EREN" w:date="2014-11-11T14:22:00Z">
        <w:r>
          <w:t xml:space="preserve">:Haftanın günü(pazartesi = </w:t>
        </w:r>
      </w:ins>
      <w:ins w:id="316" w:author="Özkan EREN" w:date="2014-11-11T14:23:00Z">
        <w:r>
          <w:t>0</w:t>
        </w:r>
      </w:ins>
      <w:ins w:id="317" w:author="Özkan EREN" w:date="2014-11-11T14:22:00Z">
        <w:r>
          <w:t xml:space="preserve">1, Salı = </w:t>
        </w:r>
      </w:ins>
      <w:ins w:id="318" w:author="Özkan EREN" w:date="2014-11-11T14:23:00Z">
        <w:r>
          <w:t>0</w:t>
        </w:r>
      </w:ins>
      <w:ins w:id="319" w:author="Özkan EREN" w:date="2014-11-11T14:22:00Z">
        <w:r>
          <w:t>2</w:t>
        </w:r>
      </w:ins>
      <w:ins w:id="320" w:author="Özkan EREN" w:date="2014-11-11T14:23:00Z">
        <w:r>
          <w:t>.....</w:t>
        </w:r>
      </w:ins>
      <w:ins w:id="321" w:author="Özkan EREN" w:date="2014-11-11T14:22:00Z">
        <w:r>
          <w:t>)</w:t>
        </w:r>
      </w:ins>
    </w:p>
    <w:p w:rsidR="004F11F2" w:rsidRDefault="004F11F2" w:rsidP="00A56691">
      <w:pPr>
        <w:spacing w:after="0"/>
        <w:rPr>
          <w:ins w:id="322" w:author="Özkan EREN" w:date="2014-11-11T14:23:00Z"/>
        </w:rPr>
      </w:pPr>
      <w:ins w:id="323" w:author="Özkan EREN" w:date="2014-11-11T14:23:00Z">
        <w:r w:rsidRPr="004F11F2">
          <w:rPr>
            <w:i/>
            <w:rPrChange w:id="324" w:author="Özkan EREN" w:date="2014-11-11T14:24:00Z">
              <w:rPr/>
            </w:rPrChange>
          </w:rPr>
          <w:t>SS</w:t>
        </w:r>
        <w:r>
          <w:tab/>
          <w:t>:Saat</w:t>
        </w:r>
      </w:ins>
    </w:p>
    <w:p w:rsidR="004F11F2" w:rsidRDefault="004F11F2" w:rsidP="00A56691">
      <w:pPr>
        <w:spacing w:after="0"/>
        <w:rPr>
          <w:ins w:id="325" w:author="Özkan EREN" w:date="2014-11-11T14:24:00Z"/>
        </w:rPr>
      </w:pPr>
      <w:ins w:id="326" w:author="Özkan EREN" w:date="2014-11-11T14:23:00Z">
        <w:r w:rsidRPr="004F11F2">
          <w:rPr>
            <w:i/>
            <w:rPrChange w:id="327" w:author="Özkan EREN" w:date="2014-11-11T14:24:00Z">
              <w:rPr/>
            </w:rPrChange>
          </w:rPr>
          <w:t>DD</w:t>
        </w:r>
        <w:r>
          <w:tab/>
          <w:t>:Dakika</w:t>
        </w:r>
      </w:ins>
    </w:p>
    <w:p w:rsidR="004F11F2" w:rsidRDefault="004F11F2" w:rsidP="00A56691">
      <w:pPr>
        <w:spacing w:after="0"/>
        <w:rPr>
          <w:ins w:id="328" w:author="Özkan EREN" w:date="2014-11-11T14:24:00Z"/>
        </w:rPr>
      </w:pPr>
    </w:p>
    <w:p w:rsidR="004F11F2" w:rsidRDefault="004F11F2" w:rsidP="00A56691">
      <w:pPr>
        <w:spacing w:after="0"/>
        <w:rPr>
          <w:b/>
        </w:rPr>
      </w:pPr>
    </w:p>
    <w:p w:rsidR="004F11F2" w:rsidRPr="00BE5CA1" w:rsidRDefault="00495A27">
      <w:pPr>
        <w:rPr>
          <w:b/>
          <w:sz w:val="28"/>
          <w:rPrChange w:id="329" w:author="Özkan EREN" w:date="2014-11-11T14:56:00Z">
            <w:rPr/>
          </w:rPrChange>
        </w:rPr>
        <w:pPrChange w:id="330" w:author="Özkan EREN" w:date="2014-11-11T14:56:00Z">
          <w:pPr>
            <w:spacing w:after="0"/>
          </w:pPr>
        </w:pPrChange>
      </w:pPr>
      <w:r w:rsidRPr="004F11F2">
        <w:rPr>
          <w:b/>
          <w:sz w:val="28"/>
          <w:rPrChange w:id="331" w:author="Özkan EREN" w:date="2014-11-11T14:24:00Z">
            <w:rPr/>
          </w:rPrChange>
        </w:rPr>
        <w:t xml:space="preserve">Belirlenen </w:t>
      </w:r>
      <w:ins w:id="332" w:author="Özkan EREN" w:date="2014-11-11T14:24:00Z">
        <w:r w:rsidR="004F11F2" w:rsidRPr="004F11F2">
          <w:rPr>
            <w:b/>
            <w:sz w:val="28"/>
            <w:rPrChange w:id="333" w:author="Özkan EREN" w:date="2014-11-11T14:24:00Z">
              <w:rPr/>
            </w:rPrChange>
          </w:rPr>
          <w:t>S</w:t>
        </w:r>
      </w:ins>
      <w:del w:id="334" w:author="Özkan EREN" w:date="2014-11-11T14:24:00Z">
        <w:r w:rsidRPr="004F11F2" w:rsidDel="004F11F2">
          <w:rPr>
            <w:b/>
            <w:sz w:val="28"/>
            <w:rPrChange w:id="335" w:author="Özkan EREN" w:date="2014-11-11T14:24:00Z">
              <w:rPr/>
            </w:rPrChange>
          </w:rPr>
          <w:delText>s</w:delText>
        </w:r>
      </w:del>
      <w:r w:rsidRPr="004F11F2">
        <w:rPr>
          <w:b/>
          <w:sz w:val="28"/>
          <w:rPrChange w:id="336" w:author="Özkan EREN" w:date="2014-11-11T14:24:00Z">
            <w:rPr/>
          </w:rPrChange>
        </w:rPr>
        <w:t xml:space="preserve">aatler </w:t>
      </w:r>
      <w:ins w:id="337" w:author="Özkan EREN" w:date="2014-11-11T14:24:00Z">
        <w:r w:rsidR="004F11F2" w:rsidRPr="004F11F2">
          <w:rPr>
            <w:b/>
            <w:sz w:val="28"/>
            <w:rPrChange w:id="338" w:author="Özkan EREN" w:date="2014-11-11T14:24:00Z">
              <w:rPr/>
            </w:rPrChange>
          </w:rPr>
          <w:t>A</w:t>
        </w:r>
      </w:ins>
      <w:del w:id="339" w:author="Özkan EREN" w:date="2014-11-11T14:24:00Z">
        <w:r w:rsidRPr="004F11F2" w:rsidDel="004F11F2">
          <w:rPr>
            <w:b/>
            <w:sz w:val="28"/>
            <w:rPrChange w:id="340" w:author="Özkan EREN" w:date="2014-11-11T14:24:00Z">
              <w:rPr/>
            </w:rPrChange>
          </w:rPr>
          <w:delText>a</w:delText>
        </w:r>
      </w:del>
      <w:r w:rsidRPr="004F11F2">
        <w:rPr>
          <w:b/>
          <w:sz w:val="28"/>
          <w:rPrChange w:id="341" w:author="Özkan EREN" w:date="2014-11-11T14:24:00Z">
            <w:rPr/>
          </w:rPrChange>
        </w:rPr>
        <w:t xml:space="preserve">rası </w:t>
      </w:r>
      <w:ins w:id="342" w:author="Özkan EREN" w:date="2014-11-11T14:24:00Z">
        <w:r w:rsidR="004F11F2" w:rsidRPr="004F11F2">
          <w:rPr>
            <w:b/>
            <w:sz w:val="28"/>
            <w:rPrChange w:id="343" w:author="Özkan EREN" w:date="2014-11-11T14:24:00Z">
              <w:rPr/>
            </w:rPrChange>
          </w:rPr>
          <w:t>S</w:t>
        </w:r>
      </w:ins>
      <w:del w:id="344" w:author="Özkan EREN" w:date="2014-11-11T14:24:00Z">
        <w:r w:rsidRPr="004F11F2" w:rsidDel="004F11F2">
          <w:rPr>
            <w:b/>
            <w:sz w:val="28"/>
            <w:rPrChange w:id="345" w:author="Özkan EREN" w:date="2014-11-11T14:24:00Z">
              <w:rPr/>
            </w:rPrChange>
          </w:rPr>
          <w:delText>s</w:delText>
        </w:r>
      </w:del>
      <w:r w:rsidRPr="004F11F2">
        <w:rPr>
          <w:b/>
          <w:sz w:val="28"/>
          <w:rPrChange w:id="346" w:author="Özkan EREN" w:date="2014-11-11T14:24:00Z">
            <w:rPr/>
          </w:rPrChange>
        </w:rPr>
        <w:t xml:space="preserve">es </w:t>
      </w:r>
      <w:ins w:id="347" w:author="Özkan EREN" w:date="2014-11-11T14:24:00Z">
        <w:r w:rsidR="004F11F2" w:rsidRPr="004F11F2">
          <w:rPr>
            <w:b/>
            <w:sz w:val="28"/>
            <w:rPrChange w:id="348" w:author="Özkan EREN" w:date="2014-11-11T14:24:00Z">
              <w:rPr/>
            </w:rPrChange>
          </w:rPr>
          <w:t>S</w:t>
        </w:r>
      </w:ins>
      <w:del w:id="349" w:author="Özkan EREN" w:date="2014-11-11T14:24:00Z">
        <w:r w:rsidRPr="004F11F2" w:rsidDel="004F11F2">
          <w:rPr>
            <w:b/>
            <w:sz w:val="28"/>
            <w:rPrChange w:id="350" w:author="Özkan EREN" w:date="2014-11-11T14:24:00Z">
              <w:rPr/>
            </w:rPrChange>
          </w:rPr>
          <w:delText>s</w:delText>
        </w:r>
      </w:del>
      <w:r w:rsidRPr="004F11F2">
        <w:rPr>
          <w:b/>
          <w:sz w:val="28"/>
          <w:rPrChange w:id="351" w:author="Özkan EREN" w:date="2014-11-11T14:24:00Z">
            <w:rPr/>
          </w:rPrChange>
        </w:rPr>
        <w:t xml:space="preserve">eviyesi </w:t>
      </w:r>
      <w:ins w:id="352" w:author="Özkan EREN" w:date="2014-11-11T14:24:00Z">
        <w:r w:rsidR="004F11F2" w:rsidRPr="004F11F2">
          <w:rPr>
            <w:b/>
            <w:sz w:val="28"/>
            <w:rPrChange w:id="353" w:author="Özkan EREN" w:date="2014-11-11T14:24:00Z">
              <w:rPr/>
            </w:rPrChange>
          </w:rPr>
          <w:t>B</w:t>
        </w:r>
      </w:ins>
      <w:del w:id="354" w:author="Özkan EREN" w:date="2014-11-11T14:24:00Z">
        <w:r w:rsidRPr="004F11F2" w:rsidDel="004F11F2">
          <w:rPr>
            <w:b/>
            <w:sz w:val="28"/>
            <w:rPrChange w:id="355" w:author="Özkan EREN" w:date="2014-11-11T14:24:00Z">
              <w:rPr/>
            </w:rPrChange>
          </w:rPr>
          <w:delText>b</w:delText>
        </w:r>
      </w:del>
      <w:r w:rsidRPr="004F11F2">
        <w:rPr>
          <w:b/>
          <w:sz w:val="28"/>
          <w:rPrChange w:id="356" w:author="Özkan EREN" w:date="2014-11-11T14:24:00Z">
            <w:rPr/>
          </w:rPrChange>
        </w:rPr>
        <w:t xml:space="preserve">elirleme </w:t>
      </w:r>
      <w:ins w:id="357" w:author="Özkan EREN" w:date="2014-11-11T14:24:00Z">
        <w:r w:rsidR="004F11F2" w:rsidRPr="004F11F2">
          <w:rPr>
            <w:b/>
            <w:sz w:val="28"/>
            <w:rPrChange w:id="358" w:author="Özkan EREN" w:date="2014-11-11T14:24:00Z">
              <w:rPr/>
            </w:rPrChange>
          </w:rPr>
          <w:t>K</w:t>
        </w:r>
      </w:ins>
      <w:del w:id="359" w:author="Özkan EREN" w:date="2014-11-11T14:24:00Z">
        <w:r w:rsidRPr="004F11F2" w:rsidDel="004F11F2">
          <w:rPr>
            <w:b/>
            <w:sz w:val="28"/>
            <w:rPrChange w:id="360" w:author="Özkan EREN" w:date="2014-11-11T14:24:00Z">
              <w:rPr/>
            </w:rPrChange>
          </w:rPr>
          <w:delText>k</w:delText>
        </w:r>
      </w:del>
      <w:r w:rsidRPr="004F11F2">
        <w:rPr>
          <w:b/>
          <w:sz w:val="28"/>
          <w:rPrChange w:id="361" w:author="Özkan EREN" w:date="2014-11-11T14:24:00Z">
            <w:rPr/>
          </w:rPrChange>
        </w:rPr>
        <w:t>omutu:</w:t>
      </w:r>
    </w:p>
    <w:p w:rsidR="00495A27" w:rsidRDefault="00495A27" w:rsidP="00A56691">
      <w:pPr>
        <w:spacing w:after="0"/>
        <w:rPr>
          <w:i/>
        </w:rPr>
      </w:pPr>
      <w:r>
        <w:t>Komut:</w:t>
      </w:r>
      <w:r>
        <w:tab/>
      </w:r>
      <w:r>
        <w:tab/>
      </w:r>
      <w:r w:rsidRPr="00462AC5">
        <w:rPr>
          <w:b/>
        </w:rPr>
        <w:t>$</w:t>
      </w:r>
      <w:del w:id="362" w:author="Özkan EREN" w:date="2014-11-11T14:48:00Z">
        <w:r w:rsidRPr="00462AC5" w:rsidDel="00AE21BA">
          <w:rPr>
            <w:b/>
          </w:rPr>
          <w:delText>RTC</w:delText>
        </w:r>
      </w:del>
      <w:r w:rsidR="00462AC5">
        <w:rPr>
          <w:b/>
        </w:rPr>
        <w:t>TIME</w:t>
      </w:r>
      <w:r w:rsidRPr="00462AC5">
        <w:rPr>
          <w:b/>
        </w:rPr>
        <w:t>:</w:t>
      </w:r>
      <w:ins w:id="363" w:author="Özkan EREN" w:date="2014-11-11T14:24:00Z">
        <w:r w:rsidR="004F11F2">
          <w:rPr>
            <w:i/>
          </w:rPr>
          <w:t>BD</w:t>
        </w:r>
      </w:ins>
      <w:del w:id="364" w:author="Özkan EREN" w:date="2014-11-11T14:24:00Z">
        <w:r w:rsidR="00FA4568" w:rsidRPr="00FA4568" w:rsidDel="004F11F2">
          <w:rPr>
            <w:i/>
          </w:rPr>
          <w:delText>b</w:delText>
        </w:r>
        <w:r w:rsidR="00E868A9" w:rsidRPr="00FA4568" w:rsidDel="004F11F2">
          <w:rPr>
            <w:i/>
          </w:rPr>
          <w:delText>d</w:delText>
        </w:r>
      </w:del>
      <w:r w:rsidR="005F04F0" w:rsidRPr="00FA4568">
        <w:rPr>
          <w:b/>
          <w:i/>
        </w:rPr>
        <w:t>,</w:t>
      </w:r>
      <w:r w:rsidR="005F04F0" w:rsidRPr="00FA4568">
        <w:rPr>
          <w:i/>
        </w:rPr>
        <w:t>SSDD,</w:t>
      </w:r>
      <w:ins w:id="365" w:author="Özkan EREN" w:date="2014-11-11T14:24:00Z">
        <w:r w:rsidR="004F11F2">
          <w:rPr>
            <w:i/>
          </w:rPr>
          <w:t>ED</w:t>
        </w:r>
      </w:ins>
      <w:del w:id="366" w:author="Özkan EREN" w:date="2014-11-11T14:24:00Z">
        <w:r w:rsidR="00FA4568" w:rsidRPr="00FA4568" w:rsidDel="004F11F2">
          <w:rPr>
            <w:i/>
          </w:rPr>
          <w:delText>e</w:delText>
        </w:r>
        <w:r w:rsidR="0084667B" w:rsidRPr="00FA4568" w:rsidDel="004F11F2">
          <w:rPr>
            <w:i/>
          </w:rPr>
          <w:delText>d</w:delText>
        </w:r>
      </w:del>
      <w:r w:rsidR="005F04F0" w:rsidRPr="00FA4568">
        <w:rPr>
          <w:i/>
        </w:rPr>
        <w:t>,</w:t>
      </w:r>
      <w:r w:rsidR="008C0604" w:rsidRPr="00FA4568">
        <w:rPr>
          <w:i/>
        </w:rPr>
        <w:t>SSDD</w:t>
      </w:r>
      <w:r w:rsidR="005F04F0" w:rsidRPr="00FA4568">
        <w:rPr>
          <w:i/>
        </w:rPr>
        <w:t>,</w:t>
      </w:r>
      <w:r w:rsidRPr="00FA4568">
        <w:rPr>
          <w:i/>
        </w:rPr>
        <w:t>max_volume</w:t>
      </w:r>
    </w:p>
    <w:p w:rsidR="00462AC5" w:rsidRDefault="00462AC5" w:rsidP="00A56691">
      <w:pPr>
        <w:spacing w:after="0"/>
        <w:rPr>
          <w:b/>
        </w:rPr>
      </w:pPr>
      <w:r w:rsidRPr="00A82D68">
        <w:t>Cevap:</w:t>
      </w:r>
      <w:r w:rsidRPr="00A82D68">
        <w:tab/>
      </w:r>
      <w:r>
        <w:rPr>
          <w:b/>
        </w:rPr>
        <w:tab/>
        <w:t>$OK</w:t>
      </w:r>
    </w:p>
    <w:p w:rsidR="00E25CC9" w:rsidRPr="00462AC5" w:rsidRDefault="00E25CC9" w:rsidP="00A56691">
      <w:pPr>
        <w:spacing w:after="0"/>
        <w:rPr>
          <w:b/>
        </w:rPr>
      </w:pPr>
    </w:p>
    <w:p w:rsidR="00495A27" w:rsidRDefault="00495A27" w:rsidP="00A56691">
      <w:pPr>
        <w:spacing w:after="0"/>
      </w:pPr>
      <w:r>
        <w:rPr>
          <w:i/>
        </w:rPr>
        <w:t>max_volume:</w:t>
      </w:r>
      <w:r w:rsidR="00462AC5">
        <w:rPr>
          <w:i/>
        </w:rPr>
        <w:t xml:space="preserve"> </w:t>
      </w:r>
      <w:r w:rsidR="00E25CC9">
        <w:rPr>
          <w:i/>
        </w:rPr>
        <w:t xml:space="preserve"> </w:t>
      </w:r>
      <w:r w:rsidR="00462AC5" w:rsidRPr="00462AC5">
        <w:t>maksimum ses seviyesi</w:t>
      </w:r>
      <w:r w:rsidR="00FA4568">
        <w:t>dir.1</w:t>
      </w:r>
      <w:ins w:id="367" w:author="Özkan EREN" w:date="2014-11-11T14:25:00Z">
        <w:r w:rsidR="004F11F2">
          <w:t xml:space="preserve"> </w:t>
        </w:r>
      </w:ins>
      <w:r w:rsidR="00FA4568">
        <w:t>-</w:t>
      </w:r>
      <w:ins w:id="368" w:author="Özkan EREN" w:date="2014-11-11T14:25:00Z">
        <w:r w:rsidR="004F11F2">
          <w:t xml:space="preserve"> 25</w:t>
        </w:r>
      </w:ins>
      <w:del w:id="369" w:author="Özkan EREN" w:date="2014-11-11T14:25:00Z">
        <w:r w:rsidR="00FA4568" w:rsidDel="004F11F2">
          <w:delText>10</w:delText>
        </w:r>
      </w:del>
      <w:r w:rsidR="00462AC5">
        <w:t xml:space="preserve"> arasında değer alır.</w:t>
      </w:r>
    </w:p>
    <w:p w:rsidR="00462AC5" w:rsidRDefault="004F11F2" w:rsidP="00A56691">
      <w:pPr>
        <w:spacing w:after="0"/>
      </w:pPr>
      <w:ins w:id="370" w:author="Özkan EREN" w:date="2014-11-11T14:25:00Z">
        <w:r>
          <w:rPr>
            <w:i/>
          </w:rPr>
          <w:t>BD</w:t>
        </w:r>
      </w:ins>
      <w:del w:id="371" w:author="Özkan EREN" w:date="2014-11-11T14:25:00Z">
        <w:r w:rsidR="00FA4568" w:rsidDel="004F11F2">
          <w:rPr>
            <w:i/>
          </w:rPr>
          <w:delText>b</w:delText>
        </w:r>
        <w:r w:rsidR="00E25CC9" w:rsidRPr="00E25CC9" w:rsidDel="004F11F2">
          <w:rPr>
            <w:i/>
          </w:rPr>
          <w:delText>d</w:delText>
        </w:r>
      </w:del>
      <w:r w:rsidR="00E25CC9" w:rsidRPr="00E25CC9">
        <w:rPr>
          <w:i/>
        </w:rPr>
        <w:t>:</w:t>
      </w:r>
      <w:r w:rsidR="00E25CC9">
        <w:t xml:space="preserve"> </w:t>
      </w:r>
      <w:r w:rsidR="00FA4568">
        <w:t xml:space="preserve">Başlangıç günüdür. </w:t>
      </w:r>
      <w:r w:rsidR="00E25CC9">
        <w:t xml:space="preserve"> 1-7 arası değer alır. </w:t>
      </w:r>
    </w:p>
    <w:p w:rsidR="00FA4568" w:rsidRDefault="004F11F2" w:rsidP="00A56691">
      <w:pPr>
        <w:spacing w:after="0"/>
        <w:rPr>
          <w:ins w:id="372" w:author="Özkan EREN" w:date="2014-11-11T14:56:00Z"/>
        </w:rPr>
      </w:pPr>
      <w:ins w:id="373" w:author="Özkan EREN" w:date="2014-11-11T14:25:00Z">
        <w:r>
          <w:rPr>
            <w:i/>
          </w:rPr>
          <w:t>ED</w:t>
        </w:r>
      </w:ins>
      <w:del w:id="374" w:author="Özkan EREN" w:date="2014-11-11T14:25:00Z">
        <w:r w:rsidR="00FA4568" w:rsidRPr="00FA4568" w:rsidDel="004F11F2">
          <w:rPr>
            <w:i/>
          </w:rPr>
          <w:delText>ed</w:delText>
        </w:r>
      </w:del>
      <w:r w:rsidR="00FA4568" w:rsidRPr="00FA4568">
        <w:rPr>
          <w:i/>
        </w:rPr>
        <w:t>:</w:t>
      </w:r>
      <w:r w:rsidR="00FA4568">
        <w:t xml:space="preserve"> Bitiş günüdür. 1-7 arası değer alır.</w:t>
      </w:r>
    </w:p>
    <w:p w:rsidR="00BE5CA1" w:rsidRDefault="00BE5CA1" w:rsidP="00A56691">
      <w:pPr>
        <w:spacing w:after="0"/>
        <w:rPr>
          <w:ins w:id="375" w:author="Özkan EREN" w:date="2014-11-11T14:54:00Z"/>
        </w:rPr>
      </w:pPr>
    </w:p>
    <w:p w:rsidR="00BE5CA1" w:rsidDel="00BE5CA1" w:rsidRDefault="00BE5CA1" w:rsidP="00A56691">
      <w:pPr>
        <w:spacing w:after="0"/>
        <w:rPr>
          <w:del w:id="376" w:author="Özkan EREN" w:date="2014-11-11T14:56:00Z"/>
        </w:rPr>
      </w:pPr>
      <w:ins w:id="377" w:author="Özkan EREN" w:date="2014-11-11T14:54:00Z">
        <w:r>
          <w:lastRenderedPageBreak/>
          <w:t>Not: Saat değeri verilirken 30dk lık periyotlar dikkate alınmalıdır. Örnek : 12:00 veya 12:30</w:t>
        </w:r>
      </w:ins>
    </w:p>
    <w:p w:rsidR="00E25CC9" w:rsidRDefault="00E25CC9" w:rsidP="00A56691">
      <w:pPr>
        <w:spacing w:after="0"/>
      </w:pPr>
    </w:p>
    <w:p w:rsidR="00462AC5" w:rsidDel="004F11F2" w:rsidRDefault="00462AC5" w:rsidP="00462AC5">
      <w:pPr>
        <w:spacing w:after="0"/>
        <w:rPr>
          <w:del w:id="378" w:author="Özkan EREN" w:date="2014-11-11T14:25:00Z"/>
        </w:rPr>
      </w:pPr>
      <w:del w:id="379" w:author="Özkan EREN" w:date="2014-11-11T14:25:00Z">
        <w:r w:rsidDel="004F11F2">
          <w:delText xml:space="preserve">Verilen saatlere göre ses seviyesinin değişiminin iptal edilmesi </w:delText>
        </w:r>
        <w:r w:rsidRPr="00495A27" w:rsidDel="004F11F2">
          <w:delText>komutu:</w:delText>
        </w:r>
      </w:del>
    </w:p>
    <w:p w:rsidR="00462AC5" w:rsidDel="004F11F2" w:rsidRDefault="00F55775" w:rsidP="00462AC5">
      <w:pPr>
        <w:spacing w:after="0"/>
        <w:rPr>
          <w:del w:id="380" w:author="Özkan EREN" w:date="2014-11-11T14:25:00Z"/>
        </w:rPr>
      </w:pPr>
      <w:del w:id="381" w:author="Özkan EREN" w:date="2014-11-11T14:25:00Z">
        <w:r w:rsidDel="004F11F2">
          <w:delText>T</w:delText>
        </w:r>
        <w:r w:rsidR="00462AC5" w:rsidDel="004F11F2">
          <w:delText>üm verilen değerler sıfırlanır.</w:delText>
        </w:r>
      </w:del>
    </w:p>
    <w:p w:rsidR="00462AC5" w:rsidRDefault="00462AC5" w:rsidP="00462AC5">
      <w:pPr>
        <w:spacing w:after="0"/>
        <w:rPr>
          <w:i/>
        </w:rPr>
      </w:pPr>
      <w:r>
        <w:t>Komut:</w:t>
      </w:r>
      <w:r>
        <w:tab/>
      </w:r>
      <w:r>
        <w:tab/>
      </w:r>
      <w:r w:rsidRPr="00462AC5">
        <w:rPr>
          <w:b/>
        </w:rPr>
        <w:t>$RTC</w:t>
      </w:r>
      <w:del w:id="382" w:author="Özkan EREN" w:date="2014-11-11T14:48:00Z">
        <w:r w:rsidDel="00AE21BA">
          <w:rPr>
            <w:b/>
          </w:rPr>
          <w:delText>TIME:</w:delText>
        </w:r>
      </w:del>
      <w:r>
        <w:rPr>
          <w:b/>
        </w:rPr>
        <w:t>OFF</w:t>
      </w:r>
    </w:p>
    <w:p w:rsidR="0040145A" w:rsidRDefault="00462AC5" w:rsidP="00D47F15">
      <w:pPr>
        <w:spacing w:after="0"/>
        <w:rPr>
          <w:ins w:id="383" w:author="Özkan EREN" w:date="2014-11-11T14:25:00Z"/>
          <w:b/>
        </w:rPr>
      </w:pPr>
      <w:r w:rsidRPr="00A82D68">
        <w:t>Cevap:</w:t>
      </w:r>
      <w:r w:rsidRPr="00A82D68">
        <w:tab/>
      </w:r>
      <w:r>
        <w:rPr>
          <w:b/>
        </w:rPr>
        <w:tab/>
        <w:t>$OK</w:t>
      </w:r>
    </w:p>
    <w:p w:rsidR="004F11F2" w:rsidRDefault="004F11F2" w:rsidP="00D47F15">
      <w:pPr>
        <w:spacing w:after="0"/>
        <w:rPr>
          <w:ins w:id="384" w:author="Özkan EREN" w:date="2014-11-11T14:25:00Z"/>
          <w:b/>
        </w:rPr>
      </w:pPr>
    </w:p>
    <w:p w:rsidR="004F11F2" w:rsidRDefault="004F11F2" w:rsidP="004F11F2">
      <w:pPr>
        <w:spacing w:after="0"/>
        <w:rPr>
          <w:ins w:id="385" w:author="Özkan EREN" w:date="2014-11-11T14:25:00Z"/>
        </w:rPr>
      </w:pPr>
      <w:ins w:id="386" w:author="Özkan EREN" w:date="2014-11-11T14:25:00Z">
        <w:r>
          <w:t>Tüm verilen değerler sıfırlanır.</w:t>
        </w:r>
      </w:ins>
    </w:p>
    <w:p w:rsidR="004F11F2" w:rsidRDefault="004F11F2" w:rsidP="00D47F15">
      <w:pPr>
        <w:spacing w:after="0"/>
        <w:rPr>
          <w:b/>
        </w:rPr>
      </w:pPr>
    </w:p>
    <w:p w:rsidR="00D47F15" w:rsidRPr="00D47F15" w:rsidRDefault="00D47F15" w:rsidP="00D47F15">
      <w:pPr>
        <w:spacing w:after="0"/>
        <w:rPr>
          <w:rStyle w:val="GlVurgulama"/>
          <w:bCs w:val="0"/>
          <w:i w:val="0"/>
          <w:iCs w:val="0"/>
          <w:color w:val="auto"/>
        </w:rPr>
      </w:pPr>
    </w:p>
    <w:p w:rsidR="00386CCB" w:rsidDel="004F11F2" w:rsidRDefault="00386CCB" w:rsidP="00386CCB">
      <w:pPr>
        <w:rPr>
          <w:del w:id="387" w:author="Özkan EREN" w:date="2014-11-11T14:25:00Z"/>
          <w:rStyle w:val="GlVurgulama"/>
          <w:sz w:val="28"/>
          <w:szCs w:val="28"/>
        </w:rPr>
      </w:pPr>
      <w:del w:id="388" w:author="Özkan EREN" w:date="2014-11-11T14:25:00Z">
        <w:r w:rsidRPr="00386CCB" w:rsidDel="004F11F2">
          <w:rPr>
            <w:rStyle w:val="GlVurgulama"/>
            <w:sz w:val="28"/>
            <w:szCs w:val="28"/>
          </w:rPr>
          <w:delText>Mikrofon Testi</w:delText>
        </w:r>
      </w:del>
    </w:p>
    <w:p w:rsidR="00386CCB" w:rsidDel="004F11F2" w:rsidRDefault="00386CCB" w:rsidP="00386CCB">
      <w:pPr>
        <w:spacing w:after="0"/>
        <w:rPr>
          <w:del w:id="389" w:author="Özkan EREN" w:date="2014-11-11T14:25:00Z"/>
          <w:b/>
          <w:bCs/>
          <w:iCs/>
        </w:rPr>
      </w:pPr>
      <w:del w:id="390" w:author="Özkan EREN" w:date="2014-11-11T14:25:00Z">
        <w:r w:rsidDel="004F11F2">
          <w:rPr>
            <w:bCs/>
            <w:iCs/>
          </w:rPr>
          <w:delText>Test aktif:</w:delText>
        </w:r>
        <w:r w:rsidDel="004F11F2">
          <w:rPr>
            <w:bCs/>
            <w:iCs/>
          </w:rPr>
          <w:tab/>
        </w:r>
        <w:r w:rsidRPr="00D96AFF" w:rsidDel="004F11F2">
          <w:rPr>
            <w:b/>
            <w:bCs/>
            <w:iCs/>
          </w:rPr>
          <w:delText>$MICTEST:ON</w:delText>
        </w:r>
      </w:del>
    </w:p>
    <w:p w:rsidR="00D96AFF" w:rsidDel="004F11F2" w:rsidRDefault="00D96AFF" w:rsidP="00D96AFF">
      <w:pPr>
        <w:spacing w:after="0"/>
        <w:rPr>
          <w:del w:id="391" w:author="Özkan EREN" w:date="2014-11-11T14:25:00Z"/>
          <w:b/>
        </w:rPr>
      </w:pPr>
      <w:del w:id="392" w:author="Özkan EREN" w:date="2014-11-11T14:25:00Z">
        <w:r w:rsidRPr="00A82D68" w:rsidDel="004F11F2">
          <w:delText>Cevap:</w:delText>
        </w:r>
        <w:r w:rsidRPr="00A82D68" w:rsidDel="004F11F2">
          <w:tab/>
        </w:r>
        <w:r w:rsidDel="004F11F2">
          <w:rPr>
            <w:b/>
          </w:rPr>
          <w:tab/>
          <w:delText>$OK</w:delText>
        </w:r>
      </w:del>
    </w:p>
    <w:p w:rsidR="00D96AFF" w:rsidDel="004F11F2" w:rsidRDefault="00D96AFF" w:rsidP="00386CCB">
      <w:pPr>
        <w:spacing w:after="0"/>
        <w:rPr>
          <w:del w:id="393" w:author="Özkan EREN" w:date="2014-11-11T14:25:00Z"/>
          <w:bCs/>
          <w:iCs/>
        </w:rPr>
      </w:pPr>
    </w:p>
    <w:p w:rsidR="00386CCB" w:rsidDel="004F11F2" w:rsidRDefault="00386CCB" w:rsidP="00386CCB">
      <w:pPr>
        <w:spacing w:after="0"/>
        <w:rPr>
          <w:del w:id="394" w:author="Özkan EREN" w:date="2014-11-11T14:25:00Z"/>
          <w:b/>
          <w:bCs/>
          <w:iCs/>
        </w:rPr>
      </w:pPr>
      <w:del w:id="395" w:author="Özkan EREN" w:date="2014-11-11T14:25:00Z">
        <w:r w:rsidDel="004F11F2">
          <w:rPr>
            <w:bCs/>
            <w:iCs/>
          </w:rPr>
          <w:delText>Test pasif:</w:delText>
        </w:r>
        <w:r w:rsidDel="004F11F2">
          <w:rPr>
            <w:bCs/>
            <w:iCs/>
          </w:rPr>
          <w:tab/>
        </w:r>
        <w:r w:rsidRPr="00D96AFF" w:rsidDel="004F11F2">
          <w:rPr>
            <w:b/>
            <w:bCs/>
            <w:iCs/>
          </w:rPr>
          <w:delText>$MICTEST:OFF</w:delText>
        </w:r>
      </w:del>
    </w:p>
    <w:p w:rsidR="00D96AFF" w:rsidDel="004F11F2" w:rsidRDefault="00D96AFF" w:rsidP="00D96AFF">
      <w:pPr>
        <w:spacing w:after="0"/>
        <w:rPr>
          <w:del w:id="396" w:author="Özkan EREN" w:date="2014-11-11T14:25:00Z"/>
          <w:b/>
        </w:rPr>
      </w:pPr>
      <w:del w:id="397" w:author="Özkan EREN" w:date="2014-11-11T14:25:00Z">
        <w:r w:rsidRPr="00A82D68" w:rsidDel="004F11F2">
          <w:delText>Cevap:</w:delText>
        </w:r>
        <w:r w:rsidRPr="00A82D68" w:rsidDel="004F11F2">
          <w:tab/>
        </w:r>
        <w:r w:rsidDel="004F11F2">
          <w:rPr>
            <w:b/>
          </w:rPr>
          <w:tab/>
          <w:delText>$OK</w:delText>
        </w:r>
      </w:del>
    </w:p>
    <w:p w:rsidR="00D96AFF" w:rsidDel="004F11F2" w:rsidRDefault="00D96AFF" w:rsidP="00386CCB">
      <w:pPr>
        <w:spacing w:after="0"/>
        <w:rPr>
          <w:del w:id="398" w:author="Özkan EREN" w:date="2014-11-11T14:25:00Z"/>
          <w:bCs/>
          <w:iCs/>
        </w:rPr>
      </w:pPr>
    </w:p>
    <w:p w:rsidR="00386CCB" w:rsidDel="004F11F2" w:rsidRDefault="00E03D22" w:rsidP="00386CCB">
      <w:pPr>
        <w:spacing w:after="0"/>
        <w:rPr>
          <w:del w:id="399" w:author="Özkan EREN" w:date="2014-11-11T14:25:00Z"/>
          <w:bCs/>
          <w:iCs/>
        </w:rPr>
      </w:pPr>
      <w:del w:id="400" w:author="Özkan EREN" w:date="2014-11-11T14:25:00Z">
        <w:r w:rsidDel="004F11F2">
          <w:delText>*</w:delText>
        </w:r>
        <w:r w:rsidRPr="00192C84" w:rsidDel="004F11F2">
          <w:delText xml:space="preserve">Eğer test modu açıksa </w:delText>
        </w:r>
        <w:r w:rsidDel="004F11F2">
          <w:delText xml:space="preserve">ve </w:delText>
        </w:r>
        <w:r w:rsidDel="004F11F2">
          <w:rPr>
            <w:bCs/>
            <w:iCs/>
          </w:rPr>
          <w:delText>test başlatılmışsa</w:delText>
        </w:r>
        <w:r w:rsidR="00386CCB" w:rsidDel="004F11F2">
          <w:rPr>
            <w:bCs/>
            <w:iCs/>
          </w:rPr>
          <w:delText xml:space="preserve"> talepsiz olarak; </w:delText>
        </w:r>
        <w:r w:rsidR="00D96AFF" w:rsidDel="004F11F2">
          <w:rPr>
            <w:bCs/>
            <w:iCs/>
          </w:rPr>
          <w:delText>"</w:delText>
        </w:r>
        <w:r w:rsidR="00386CCB" w:rsidRPr="00D96AFF" w:rsidDel="004F11F2">
          <w:rPr>
            <w:b/>
            <w:bCs/>
            <w:iCs/>
          </w:rPr>
          <w:delText>#MIC:</w:delText>
        </w:r>
        <w:r w:rsidR="00386CCB" w:rsidRPr="00D96AFF" w:rsidDel="004F11F2">
          <w:rPr>
            <w:bCs/>
            <w:i/>
            <w:iCs/>
          </w:rPr>
          <w:delText>value</w:delText>
        </w:r>
        <w:r w:rsidR="00386CCB" w:rsidDel="004F11F2">
          <w:rPr>
            <w:bCs/>
            <w:iCs/>
          </w:rPr>
          <w:delText>" komutu gönderilir.</w:delText>
        </w:r>
      </w:del>
    </w:p>
    <w:p w:rsidR="00386CCB" w:rsidDel="004F11F2" w:rsidRDefault="00386CCB" w:rsidP="00386CCB">
      <w:pPr>
        <w:spacing w:after="0"/>
        <w:rPr>
          <w:del w:id="401" w:author="Özkan EREN" w:date="2014-11-11T14:25:00Z"/>
          <w:bCs/>
          <w:iCs/>
        </w:rPr>
      </w:pPr>
      <w:del w:id="402" w:author="Özkan EREN" w:date="2014-11-11T14:25:00Z">
        <w:r w:rsidRPr="00D96AFF" w:rsidDel="004F11F2">
          <w:rPr>
            <w:bCs/>
            <w:i/>
            <w:iCs/>
          </w:rPr>
          <w:delText>value</w:delText>
        </w:r>
        <w:r w:rsidDel="004F11F2">
          <w:rPr>
            <w:bCs/>
            <w:iCs/>
          </w:rPr>
          <w:delText>:  0-2048 arası değer alabilir.</w:delText>
        </w:r>
      </w:del>
    </w:p>
    <w:p w:rsidR="006E6342" w:rsidDel="004F11F2" w:rsidRDefault="006E6342" w:rsidP="00386CCB">
      <w:pPr>
        <w:spacing w:after="0"/>
        <w:rPr>
          <w:del w:id="403" w:author="Özkan EREN" w:date="2014-11-11T14:25:00Z"/>
          <w:bCs/>
          <w:iCs/>
        </w:rPr>
      </w:pPr>
    </w:p>
    <w:p w:rsidR="0059381E" w:rsidDel="004F11F2" w:rsidRDefault="0059381E" w:rsidP="00386CCB">
      <w:pPr>
        <w:spacing w:after="0"/>
        <w:rPr>
          <w:del w:id="404" w:author="Özkan EREN" w:date="2014-11-11T14:26:00Z"/>
          <w:bCs/>
          <w:iCs/>
        </w:rPr>
      </w:pPr>
    </w:p>
    <w:p w:rsidR="0059381E" w:rsidDel="004F11F2" w:rsidRDefault="0059381E" w:rsidP="00386CCB">
      <w:pPr>
        <w:spacing w:after="0"/>
        <w:rPr>
          <w:del w:id="405" w:author="Özkan EREN" w:date="2014-11-11T14:26:00Z"/>
          <w:bCs/>
          <w:iCs/>
        </w:rPr>
      </w:pPr>
    </w:p>
    <w:p w:rsidR="0059381E" w:rsidRDefault="0059381E" w:rsidP="00386CCB">
      <w:pPr>
        <w:spacing w:after="0"/>
        <w:rPr>
          <w:bCs/>
          <w:iCs/>
        </w:rPr>
      </w:pPr>
    </w:p>
    <w:p w:rsidR="00D96AFF" w:rsidRDefault="00D96AFF" w:rsidP="00D96AFF">
      <w:pPr>
        <w:rPr>
          <w:ins w:id="406" w:author="Özkan EREN" w:date="2014-11-11T14:30:00Z"/>
          <w:b/>
          <w:sz w:val="28"/>
        </w:rPr>
      </w:pPr>
      <w:r w:rsidRPr="004F11F2">
        <w:rPr>
          <w:rPrChange w:id="407" w:author="Özkan EREN" w:date="2014-11-11T14:26:00Z">
            <w:rPr>
              <w:rStyle w:val="GlVurgulama"/>
              <w:sz w:val="28"/>
              <w:szCs w:val="28"/>
            </w:rPr>
          </w:rPrChange>
        </w:rPr>
        <w:t>Titreşim Motorunun Ayarı</w:t>
      </w:r>
      <w:ins w:id="408" w:author="Özkan EREN" w:date="2014-11-11T14:26:00Z">
        <w:r w:rsidR="004F11F2">
          <w:rPr>
            <w:b/>
            <w:sz w:val="28"/>
          </w:rPr>
          <w:t>:</w:t>
        </w:r>
      </w:ins>
    </w:p>
    <w:p w:rsidR="009C7E31" w:rsidRPr="009C7E31" w:rsidRDefault="009C7E31" w:rsidP="00D96AFF">
      <w:pPr>
        <w:rPr>
          <w:rPrChange w:id="409" w:author="Özkan EREN" w:date="2014-11-11T14:30:00Z">
            <w:rPr>
              <w:rStyle w:val="GlVurgulama"/>
              <w:sz w:val="28"/>
              <w:szCs w:val="28"/>
            </w:rPr>
          </w:rPrChange>
        </w:rPr>
      </w:pPr>
      <w:ins w:id="410" w:author="Özkan EREN" w:date="2014-11-11T14:30:00Z">
        <w:r>
          <w:t>Butona talep vermek amacıyla dokunulduğunda oluşan titreşim ayarlarıdır.</w:t>
        </w:r>
      </w:ins>
    </w:p>
    <w:p w:rsidR="0061228A" w:rsidRDefault="0061228A" w:rsidP="0061228A">
      <w:pPr>
        <w:spacing w:after="0"/>
        <w:rPr>
          <w:b/>
        </w:rPr>
      </w:pPr>
      <w:r>
        <w:t xml:space="preserve">Sorgu Mesajı:  </w:t>
      </w:r>
      <w:r>
        <w:tab/>
      </w:r>
      <w:r w:rsidRPr="00192C84">
        <w:rPr>
          <w:b/>
        </w:rPr>
        <w:t>$</w:t>
      </w:r>
      <w:r w:rsidR="00320374">
        <w:rPr>
          <w:b/>
        </w:rPr>
        <w:t>VIB</w:t>
      </w:r>
      <w:r w:rsidRPr="00192C84">
        <w:rPr>
          <w:b/>
        </w:rPr>
        <w:t>?</w:t>
      </w:r>
    </w:p>
    <w:p w:rsidR="0061228A" w:rsidRDefault="0061228A" w:rsidP="0061228A">
      <w:pPr>
        <w:spacing w:after="0"/>
        <w:rPr>
          <w:i/>
        </w:rPr>
      </w:pPr>
      <w:r w:rsidRPr="00A82D68">
        <w:t>Cevap:</w:t>
      </w:r>
      <w:r>
        <w:tab/>
      </w:r>
      <w:r>
        <w:tab/>
      </w:r>
      <w:r w:rsidRPr="0061228A">
        <w:rPr>
          <w:b/>
        </w:rPr>
        <w:t>$V</w:t>
      </w:r>
      <w:r w:rsidR="00320374">
        <w:rPr>
          <w:b/>
        </w:rPr>
        <w:t>IB</w:t>
      </w:r>
      <w:r>
        <w:rPr>
          <w:b/>
        </w:rPr>
        <w:t>:</w:t>
      </w:r>
      <w:del w:id="411" w:author="Özkan EREN" w:date="2014-11-11T14:56:00Z">
        <w:r w:rsidR="0059381E" w:rsidDel="00BE5CA1">
          <w:rPr>
            <w:b/>
          </w:rPr>
          <w:delText xml:space="preserve"> </w:delText>
        </w:r>
      </w:del>
      <w:r w:rsidR="0059381E">
        <w:rPr>
          <w:i/>
        </w:rPr>
        <w:t>power</w:t>
      </w:r>
      <w:del w:id="412" w:author="Özkan EREN" w:date="2014-11-11T14:26:00Z">
        <w:r w:rsidR="0059381E" w:rsidDel="004F11F2">
          <w:rPr>
            <w:i/>
          </w:rPr>
          <w:delText xml:space="preserve"> </w:delText>
        </w:r>
      </w:del>
      <w:r w:rsidR="0059381E">
        <w:rPr>
          <w:i/>
        </w:rPr>
        <w:t>:</w:t>
      </w:r>
      <w:del w:id="413" w:author="Özkan EREN" w:date="2014-11-11T14:26:00Z">
        <w:r w:rsidR="0059381E" w:rsidDel="004F11F2">
          <w:rPr>
            <w:i/>
          </w:rPr>
          <w:delText xml:space="preserve"> </w:delText>
        </w:r>
      </w:del>
      <w:r w:rsidR="00E25CC9">
        <w:rPr>
          <w:i/>
        </w:rPr>
        <w:t>time</w:t>
      </w:r>
    </w:p>
    <w:p w:rsidR="00E03D22" w:rsidRDefault="00E03D22" w:rsidP="0061228A">
      <w:pPr>
        <w:spacing w:after="0"/>
        <w:rPr>
          <w:ins w:id="414" w:author="Özkan EREN" w:date="2014-11-11T14:27:00Z"/>
          <w:i/>
        </w:rPr>
      </w:pPr>
    </w:p>
    <w:p w:rsidR="004F11F2" w:rsidRPr="00F96022" w:rsidRDefault="004F11F2" w:rsidP="004F11F2">
      <w:pPr>
        <w:spacing w:after="0"/>
        <w:rPr>
          <w:ins w:id="415" w:author="Özkan EREN" w:date="2014-11-11T14:27:00Z"/>
          <w:i/>
        </w:rPr>
      </w:pPr>
      <w:ins w:id="416" w:author="Özkan EREN" w:date="2014-11-11T14:27:00Z">
        <w:r w:rsidRPr="00F96022">
          <w:rPr>
            <w:i/>
          </w:rPr>
          <w:t>Versiyon 1.00 :</w:t>
        </w:r>
      </w:ins>
    </w:p>
    <w:p w:rsidR="004F11F2" w:rsidRDefault="004F11F2" w:rsidP="004F11F2">
      <w:pPr>
        <w:spacing w:after="0"/>
        <w:rPr>
          <w:ins w:id="417" w:author="Özkan EREN" w:date="2014-11-11T14:27:00Z"/>
        </w:rPr>
      </w:pPr>
      <w:ins w:id="418" w:author="Özkan EREN" w:date="2014-11-11T14:27:00Z">
        <w:r>
          <w:t xml:space="preserve">Sorgu sonucu dönen cevapta </w:t>
        </w:r>
        <w:r w:rsidRPr="004F11F2">
          <w:rPr>
            <w:i/>
            <w:rPrChange w:id="419" w:author="Özkan EREN" w:date="2014-11-11T14:28:00Z">
              <w:rPr/>
            </w:rPrChange>
          </w:rPr>
          <w:t>time</w:t>
        </w:r>
        <w:r>
          <w:t xml:space="preserve"> değeri 100 sayısına bölünerek saniye cinsinden süre bulunur.</w:t>
        </w:r>
      </w:ins>
    </w:p>
    <w:p w:rsidR="004F11F2" w:rsidRDefault="004F11F2" w:rsidP="004F11F2">
      <w:pPr>
        <w:spacing w:after="0"/>
        <w:rPr>
          <w:ins w:id="420" w:author="Özkan EREN" w:date="2014-11-11T14:27:00Z"/>
          <w:b/>
        </w:rPr>
      </w:pPr>
      <w:ins w:id="421" w:author="Özkan EREN" w:date="2014-11-11T14:27:00Z">
        <w:r>
          <w:t>Örnek cevap:</w:t>
        </w:r>
        <w:r>
          <w:tab/>
        </w:r>
        <w:r w:rsidRPr="00F96022">
          <w:rPr>
            <w:b/>
          </w:rPr>
          <w:t>$V</w:t>
        </w:r>
      </w:ins>
      <w:ins w:id="422" w:author="Özkan EREN" w:date="2014-11-11T14:28:00Z">
        <w:r>
          <w:rPr>
            <w:b/>
          </w:rPr>
          <w:t>IB:5</w:t>
        </w:r>
      </w:ins>
      <w:ins w:id="423" w:author="Özkan EREN" w:date="2014-11-11T14:27:00Z">
        <w:r w:rsidRPr="005E4C77">
          <w:rPr>
            <w:b/>
          </w:rPr>
          <w:t>:5</w:t>
        </w:r>
        <w:r>
          <w:rPr>
            <w:b/>
          </w:rPr>
          <w:t xml:space="preserve">00 </w:t>
        </w:r>
        <w:r>
          <w:t>- 5</w:t>
        </w:r>
        <w:r w:rsidRPr="002C6A9F">
          <w:t xml:space="preserve"> sn </w:t>
        </w:r>
      </w:ins>
      <w:ins w:id="424" w:author="Özkan EREN" w:date="2014-11-11T14:29:00Z">
        <w:r>
          <w:t>çalışma</w:t>
        </w:r>
      </w:ins>
      <w:ins w:id="425" w:author="Özkan EREN" w:date="2014-11-11T14:27:00Z">
        <w:r w:rsidRPr="002C6A9F">
          <w:t xml:space="preserve"> süresi</w:t>
        </w:r>
      </w:ins>
    </w:p>
    <w:p w:rsidR="004F11F2" w:rsidRDefault="004F11F2" w:rsidP="004F11F2">
      <w:pPr>
        <w:spacing w:after="0"/>
        <w:rPr>
          <w:ins w:id="426" w:author="Özkan EREN" w:date="2014-11-11T14:27:00Z"/>
        </w:rPr>
      </w:pPr>
    </w:p>
    <w:p w:rsidR="004F11F2" w:rsidRPr="00F96022" w:rsidRDefault="004F11F2" w:rsidP="004F11F2">
      <w:pPr>
        <w:spacing w:after="0"/>
        <w:rPr>
          <w:ins w:id="427" w:author="Özkan EREN" w:date="2014-11-11T14:27:00Z"/>
          <w:i/>
        </w:rPr>
      </w:pPr>
      <w:ins w:id="428" w:author="Özkan EREN" w:date="2014-11-11T14:27:00Z">
        <w:r w:rsidRPr="00F96022">
          <w:rPr>
            <w:i/>
          </w:rPr>
          <w:t>Versiyon 1.01 :</w:t>
        </w:r>
      </w:ins>
    </w:p>
    <w:p w:rsidR="004F11F2" w:rsidRDefault="004F11F2" w:rsidP="004F11F2">
      <w:pPr>
        <w:spacing w:after="0"/>
        <w:rPr>
          <w:ins w:id="429" w:author="Özkan EREN" w:date="2014-11-11T14:27:00Z"/>
        </w:rPr>
      </w:pPr>
      <w:ins w:id="430" w:author="Özkan EREN" w:date="2014-11-11T14:27:00Z">
        <w:r>
          <w:t xml:space="preserve">Sorgu sonucu dönen cevapta </w:t>
        </w:r>
        <w:r w:rsidRPr="004F11F2">
          <w:rPr>
            <w:i/>
            <w:rPrChange w:id="431" w:author="Özkan EREN" w:date="2014-11-11T14:29:00Z">
              <w:rPr/>
            </w:rPrChange>
          </w:rPr>
          <w:t>time</w:t>
        </w:r>
        <w:r>
          <w:t xml:space="preserve"> değeri 0.5 ile çarpılarak saniye olarak süre bulunur.</w:t>
        </w:r>
      </w:ins>
    </w:p>
    <w:p w:rsidR="004F11F2" w:rsidRDefault="004F11F2" w:rsidP="004F11F2">
      <w:pPr>
        <w:spacing w:after="0"/>
        <w:rPr>
          <w:ins w:id="432" w:author="Özkan EREN" w:date="2014-11-11T14:27:00Z"/>
          <w:b/>
        </w:rPr>
      </w:pPr>
      <w:ins w:id="433" w:author="Özkan EREN" w:date="2014-11-11T14:27:00Z">
        <w:r>
          <w:t>Örnek cevap:</w:t>
        </w:r>
        <w:r>
          <w:tab/>
        </w:r>
      </w:ins>
      <w:ins w:id="434" w:author="Özkan EREN" w:date="2014-11-11T14:29:00Z">
        <w:r w:rsidRPr="00F96022">
          <w:rPr>
            <w:b/>
          </w:rPr>
          <w:t>$V</w:t>
        </w:r>
        <w:r>
          <w:rPr>
            <w:b/>
          </w:rPr>
          <w:t>IB:5:1</w:t>
        </w:r>
      </w:ins>
      <w:ins w:id="435" w:author="Özkan EREN" w:date="2014-11-11T14:27:00Z">
        <w:r>
          <w:rPr>
            <w:b/>
          </w:rPr>
          <w:t xml:space="preserve">  </w:t>
        </w:r>
        <w:r>
          <w:t>- 0</w:t>
        </w:r>
        <w:r w:rsidRPr="002C6A9F">
          <w:t xml:space="preserve">.5 sn </w:t>
        </w:r>
      </w:ins>
      <w:ins w:id="436" w:author="Özkan EREN" w:date="2014-11-11T14:30:00Z">
        <w:r>
          <w:t>çalışma</w:t>
        </w:r>
      </w:ins>
      <w:ins w:id="437" w:author="Özkan EREN" w:date="2014-11-11T14:27:00Z">
        <w:r w:rsidRPr="002C6A9F">
          <w:t xml:space="preserve"> süresi</w:t>
        </w:r>
      </w:ins>
    </w:p>
    <w:p w:rsidR="004F11F2" w:rsidRDefault="004F11F2" w:rsidP="0061228A">
      <w:pPr>
        <w:spacing w:after="0"/>
        <w:rPr>
          <w:i/>
        </w:rPr>
      </w:pPr>
    </w:p>
    <w:p w:rsidR="0061228A" w:rsidDel="009C7E31" w:rsidRDefault="0061228A" w:rsidP="0061228A">
      <w:pPr>
        <w:spacing w:after="0"/>
        <w:rPr>
          <w:del w:id="438" w:author="Özkan EREN" w:date="2014-11-11T14:31:00Z"/>
        </w:rPr>
      </w:pPr>
      <w:del w:id="439" w:author="Özkan EREN" w:date="2014-11-11T14:31:00Z">
        <w:r w:rsidDel="009C7E31">
          <w:rPr>
            <w:i/>
          </w:rPr>
          <w:delText>power:</w:delText>
        </w:r>
        <w:r w:rsidDel="009C7E31">
          <w:delText xml:space="preserve"> Titreş</w:delText>
        </w:r>
        <w:r w:rsidR="00320374" w:rsidDel="009C7E31">
          <w:delText>im motorunun gücünü ayarlar(0-1</w:delText>
        </w:r>
        <w:r w:rsidDel="009C7E31">
          <w:delText>0).</w:delText>
        </w:r>
      </w:del>
    </w:p>
    <w:p w:rsidR="0061228A" w:rsidDel="009C7E31" w:rsidRDefault="0061228A" w:rsidP="0061228A">
      <w:pPr>
        <w:spacing w:after="0"/>
        <w:rPr>
          <w:del w:id="440" w:author="Özkan EREN" w:date="2014-11-11T14:31:00Z"/>
        </w:rPr>
      </w:pPr>
      <w:del w:id="441" w:author="Özkan EREN" w:date="2014-11-11T14:31:00Z">
        <w:r w:rsidDel="009C7E31">
          <w:rPr>
            <w:i/>
          </w:rPr>
          <w:delText xml:space="preserve">time: </w:delText>
        </w:r>
        <w:r w:rsidDel="009C7E31">
          <w:delText>Butona basıldıktan sonraki titreşim süresi(0-10).Verilen değer 0.5 ile çarpılarak saniye cinsinden değeri bulunur.</w:delText>
        </w:r>
      </w:del>
    </w:p>
    <w:p w:rsidR="00E03D22" w:rsidRDefault="00E03D22" w:rsidP="0061228A">
      <w:pPr>
        <w:spacing w:after="0"/>
      </w:pPr>
    </w:p>
    <w:p w:rsidR="00E25CC9" w:rsidRPr="00E25CC9" w:rsidRDefault="00E03D22" w:rsidP="00E03D22">
      <w:pPr>
        <w:spacing w:after="0"/>
      </w:pPr>
      <w:r>
        <w:t>Set Mesajı:</w:t>
      </w:r>
      <w:r>
        <w:tab/>
      </w:r>
      <w:r w:rsidRPr="0061228A">
        <w:rPr>
          <w:b/>
        </w:rPr>
        <w:t>$V</w:t>
      </w:r>
      <w:r w:rsidR="00320374">
        <w:rPr>
          <w:b/>
        </w:rPr>
        <w:t>IB</w:t>
      </w:r>
      <w:r>
        <w:rPr>
          <w:b/>
        </w:rPr>
        <w:t>:</w:t>
      </w:r>
      <w:r w:rsidR="0059381E">
        <w:rPr>
          <w:b/>
        </w:rPr>
        <w:t xml:space="preserve"> </w:t>
      </w:r>
      <w:r w:rsidR="0059381E">
        <w:rPr>
          <w:i/>
        </w:rPr>
        <w:t>power</w:t>
      </w:r>
      <w:del w:id="442" w:author="Özkan EREN" w:date="2014-11-11T14:56:00Z">
        <w:r w:rsidR="0059381E" w:rsidDel="00BE5CA1">
          <w:rPr>
            <w:i/>
          </w:rPr>
          <w:delText xml:space="preserve"> </w:delText>
        </w:r>
      </w:del>
      <w:r w:rsidR="0059381E">
        <w:rPr>
          <w:i/>
        </w:rPr>
        <w:t>:</w:t>
      </w:r>
      <w:del w:id="443" w:author="Özkan EREN" w:date="2014-11-11T14:56:00Z">
        <w:r w:rsidR="0059381E" w:rsidDel="00BE5CA1">
          <w:rPr>
            <w:i/>
          </w:rPr>
          <w:delText xml:space="preserve"> </w:delText>
        </w:r>
      </w:del>
      <w:r w:rsidRPr="0061228A">
        <w:rPr>
          <w:i/>
        </w:rPr>
        <w:t>time</w:t>
      </w:r>
    </w:p>
    <w:p w:rsidR="00E03D22" w:rsidRDefault="00E03D22" w:rsidP="00E03D22">
      <w:pPr>
        <w:spacing w:after="0"/>
        <w:rPr>
          <w:ins w:id="444" w:author="Özkan EREN" w:date="2014-11-11T14:31:00Z"/>
          <w:b/>
        </w:rPr>
      </w:pPr>
      <w:r w:rsidRPr="00A82D68">
        <w:t>Cevap:</w:t>
      </w:r>
      <w:r w:rsidRPr="00A82D68">
        <w:tab/>
      </w:r>
      <w:r>
        <w:rPr>
          <w:b/>
        </w:rPr>
        <w:tab/>
        <w:t>$OK</w:t>
      </w:r>
    </w:p>
    <w:p w:rsidR="009C7E31" w:rsidRDefault="009C7E31" w:rsidP="00E03D22">
      <w:pPr>
        <w:spacing w:after="0"/>
        <w:rPr>
          <w:b/>
        </w:rPr>
      </w:pPr>
    </w:p>
    <w:p w:rsidR="009C7E31" w:rsidRDefault="009C7E31" w:rsidP="009C7E31">
      <w:pPr>
        <w:spacing w:after="0"/>
        <w:rPr>
          <w:ins w:id="445" w:author="Özkan EREN" w:date="2014-11-11T14:31:00Z"/>
        </w:rPr>
      </w:pPr>
      <w:ins w:id="446" w:author="Özkan EREN" w:date="2014-11-11T14:31:00Z">
        <w:r>
          <w:rPr>
            <w:i/>
          </w:rPr>
          <w:t>power:</w:t>
        </w:r>
        <w:r>
          <w:t xml:space="preserve"> Titreşim motorunun gücünü ayarlar(0 - 10).</w:t>
        </w:r>
      </w:ins>
    </w:p>
    <w:p w:rsidR="009C7E31" w:rsidRDefault="009C7E31" w:rsidP="009C7E31">
      <w:pPr>
        <w:spacing w:after="0"/>
        <w:rPr>
          <w:ins w:id="447" w:author="Özkan EREN" w:date="2014-11-11T14:31:00Z"/>
        </w:rPr>
      </w:pPr>
      <w:ins w:id="448" w:author="Özkan EREN" w:date="2014-11-11T14:31:00Z">
        <w:r>
          <w:rPr>
            <w:i/>
          </w:rPr>
          <w:t xml:space="preserve">time: </w:t>
        </w:r>
        <w:r>
          <w:t>Butona basıldıktan sonraki titreşim süresi(0-10).Verilen değer 0.5 ile çarpılarak saniye cinsinden değeri bulunur.</w:t>
        </w:r>
      </w:ins>
    </w:p>
    <w:p w:rsidR="0059381E" w:rsidRDefault="0059381E" w:rsidP="00E03D22">
      <w:pPr>
        <w:spacing w:after="0"/>
        <w:rPr>
          <w:i/>
        </w:rPr>
      </w:pPr>
    </w:p>
    <w:p w:rsidR="0059381E" w:rsidRDefault="0059381E" w:rsidP="00E03D22">
      <w:pPr>
        <w:spacing w:after="0"/>
        <w:rPr>
          <w:i/>
        </w:rPr>
      </w:pPr>
    </w:p>
    <w:p w:rsidR="0059381E" w:rsidRPr="009C7E31" w:rsidDel="009C7E31" w:rsidRDefault="0059381E">
      <w:pPr>
        <w:rPr>
          <w:del w:id="449" w:author="Özkan EREN" w:date="2014-11-11T14:32:00Z"/>
          <w:b/>
          <w:sz w:val="28"/>
          <w:rPrChange w:id="450" w:author="Özkan EREN" w:date="2014-11-11T14:32:00Z">
            <w:rPr>
              <w:del w:id="451" w:author="Özkan EREN" w:date="2014-11-11T14:32:00Z"/>
              <w:i/>
            </w:rPr>
          </w:rPrChange>
        </w:rPr>
        <w:pPrChange w:id="452" w:author="Özkan EREN" w:date="2014-11-11T14:32:00Z">
          <w:pPr>
            <w:spacing w:after="0"/>
          </w:pPr>
        </w:pPrChange>
      </w:pPr>
      <w:r w:rsidRPr="009C7E31">
        <w:rPr>
          <w:b/>
          <w:sz w:val="28"/>
          <w:rPrChange w:id="453" w:author="Özkan EREN" w:date="2014-11-11T14:32:00Z">
            <w:rPr>
              <w:i/>
            </w:rPr>
          </w:rPrChange>
        </w:rPr>
        <w:t>Yeşil ışıktaki Titreşim Süresi:</w:t>
      </w:r>
    </w:p>
    <w:p w:rsidR="0059381E" w:rsidRDefault="0059381E">
      <w:pPr>
        <w:rPr>
          <w:i/>
        </w:rPr>
        <w:pPrChange w:id="454" w:author="Özkan EREN" w:date="2014-11-11T14:32:00Z">
          <w:pPr>
            <w:spacing w:after="0"/>
          </w:pPr>
        </w:pPrChange>
      </w:pPr>
    </w:p>
    <w:p w:rsidR="009C7E31" w:rsidRDefault="009C7E31" w:rsidP="009C7E31">
      <w:pPr>
        <w:spacing w:after="0"/>
        <w:rPr>
          <w:ins w:id="455" w:author="Özkan EREN" w:date="2014-11-11T14:32:00Z"/>
          <w:b/>
        </w:rPr>
      </w:pPr>
      <w:ins w:id="456" w:author="Özkan EREN" w:date="2014-11-11T14:32:00Z">
        <w:r>
          <w:t xml:space="preserve">Sorgu Mesajı:    </w:t>
        </w:r>
        <w:r>
          <w:rPr>
            <w:b/>
          </w:rPr>
          <w:t>$VIB</w:t>
        </w:r>
        <w:r w:rsidRPr="0059381E">
          <w:rPr>
            <w:b/>
          </w:rPr>
          <w:t>GREEN</w:t>
        </w:r>
        <w:r w:rsidRPr="00192C84">
          <w:rPr>
            <w:b/>
          </w:rPr>
          <w:t>?</w:t>
        </w:r>
      </w:ins>
    </w:p>
    <w:p w:rsidR="009C7E31" w:rsidRDefault="009C7E31" w:rsidP="009C7E31">
      <w:pPr>
        <w:spacing w:after="0"/>
        <w:rPr>
          <w:ins w:id="457" w:author="Özkan EREN" w:date="2014-11-11T14:32:00Z"/>
          <w:i/>
        </w:rPr>
      </w:pPr>
      <w:ins w:id="458" w:author="Özkan EREN" w:date="2014-11-11T14:32:00Z">
        <w:r w:rsidRPr="00A82D68">
          <w:t>Cevap:</w:t>
        </w:r>
        <w:r>
          <w:tab/>
        </w:r>
        <w:r>
          <w:tab/>
        </w:r>
        <w:r>
          <w:rPr>
            <w:b/>
          </w:rPr>
          <w:t>$VIB</w:t>
        </w:r>
        <w:r w:rsidRPr="0059381E">
          <w:rPr>
            <w:b/>
          </w:rPr>
          <w:t>GREEN:</w:t>
        </w:r>
        <w:r>
          <w:rPr>
            <w:i/>
          </w:rPr>
          <w:t>value</w:t>
        </w:r>
      </w:ins>
    </w:p>
    <w:p w:rsidR="009C7E31" w:rsidRDefault="009C7E31" w:rsidP="00E03D22">
      <w:pPr>
        <w:spacing w:after="0"/>
        <w:rPr>
          <w:ins w:id="459" w:author="Özkan EREN" w:date="2014-11-11T14:33:00Z"/>
        </w:rPr>
      </w:pPr>
    </w:p>
    <w:p w:rsidR="009C7E31" w:rsidRPr="00F96022" w:rsidRDefault="009C7E31" w:rsidP="009C7E31">
      <w:pPr>
        <w:spacing w:after="0"/>
        <w:rPr>
          <w:ins w:id="460" w:author="Özkan EREN" w:date="2014-11-11T14:34:00Z"/>
          <w:i/>
        </w:rPr>
      </w:pPr>
      <w:ins w:id="461" w:author="Özkan EREN" w:date="2014-11-11T14:34:00Z">
        <w:r w:rsidRPr="00F96022">
          <w:rPr>
            <w:i/>
          </w:rPr>
          <w:t>Versiyon 1.00 :</w:t>
        </w:r>
      </w:ins>
    </w:p>
    <w:p w:rsidR="009C7E31" w:rsidRDefault="009C7E31" w:rsidP="009C7E31">
      <w:pPr>
        <w:spacing w:after="0"/>
        <w:rPr>
          <w:ins w:id="462" w:author="Özkan EREN" w:date="2014-11-11T14:34:00Z"/>
        </w:rPr>
      </w:pPr>
      <w:ins w:id="463" w:author="Özkan EREN" w:date="2014-11-11T14:34:00Z">
        <w:r>
          <w:t xml:space="preserve">Sorgu sonucu dönen cevapta </w:t>
        </w:r>
        <w:r>
          <w:rPr>
            <w:i/>
          </w:rPr>
          <w:t>value</w:t>
        </w:r>
        <w:r>
          <w:t xml:space="preserve"> değeri 100 sayısına bölünerek saniye cinsinden süre bulunur.</w:t>
        </w:r>
      </w:ins>
    </w:p>
    <w:p w:rsidR="009C7E31" w:rsidRDefault="009C7E31" w:rsidP="009C7E31">
      <w:pPr>
        <w:spacing w:after="0"/>
        <w:rPr>
          <w:ins w:id="464" w:author="Özkan EREN" w:date="2014-11-11T14:34:00Z"/>
          <w:b/>
        </w:rPr>
      </w:pPr>
      <w:ins w:id="465" w:author="Özkan EREN" w:date="2014-11-11T14:34:00Z">
        <w:r>
          <w:t>Örnek cevap:</w:t>
        </w:r>
        <w:r>
          <w:tab/>
        </w:r>
        <w:r>
          <w:rPr>
            <w:b/>
          </w:rPr>
          <w:t>$VIB</w:t>
        </w:r>
        <w:r w:rsidRPr="0059381E">
          <w:rPr>
            <w:b/>
          </w:rPr>
          <w:t>GREEN</w:t>
        </w:r>
        <w:r>
          <w:rPr>
            <w:b/>
          </w:rPr>
          <w:t>:</w:t>
        </w:r>
        <w:r w:rsidRPr="005E4C77">
          <w:rPr>
            <w:b/>
          </w:rPr>
          <w:t>5</w:t>
        </w:r>
        <w:r>
          <w:rPr>
            <w:b/>
          </w:rPr>
          <w:t xml:space="preserve">00 </w:t>
        </w:r>
        <w:r>
          <w:t>- 5</w:t>
        </w:r>
        <w:r w:rsidRPr="002C6A9F">
          <w:t xml:space="preserve"> sn </w:t>
        </w:r>
        <w:r>
          <w:t>çalışma</w:t>
        </w:r>
        <w:r w:rsidRPr="002C6A9F">
          <w:t xml:space="preserve"> süresi</w:t>
        </w:r>
      </w:ins>
    </w:p>
    <w:p w:rsidR="009C7E31" w:rsidRDefault="009C7E31" w:rsidP="009C7E31">
      <w:pPr>
        <w:spacing w:after="0"/>
        <w:rPr>
          <w:ins w:id="466" w:author="Özkan EREN" w:date="2014-11-11T14:34:00Z"/>
        </w:rPr>
      </w:pPr>
    </w:p>
    <w:p w:rsidR="009C7E31" w:rsidRPr="00F96022" w:rsidRDefault="009C7E31" w:rsidP="009C7E31">
      <w:pPr>
        <w:spacing w:after="0"/>
        <w:rPr>
          <w:ins w:id="467" w:author="Özkan EREN" w:date="2014-11-11T14:34:00Z"/>
          <w:i/>
        </w:rPr>
      </w:pPr>
      <w:ins w:id="468" w:author="Özkan EREN" w:date="2014-11-11T14:34:00Z">
        <w:r w:rsidRPr="00F96022">
          <w:rPr>
            <w:i/>
          </w:rPr>
          <w:t>Versiyon 1.01 :</w:t>
        </w:r>
      </w:ins>
    </w:p>
    <w:p w:rsidR="009C7E31" w:rsidRDefault="009C7E31" w:rsidP="009C7E31">
      <w:pPr>
        <w:spacing w:after="0"/>
        <w:rPr>
          <w:ins w:id="469" w:author="Özkan EREN" w:date="2014-11-11T14:34:00Z"/>
        </w:rPr>
      </w:pPr>
      <w:ins w:id="470" w:author="Özkan EREN" w:date="2014-11-11T14:34:00Z">
        <w:r>
          <w:t xml:space="preserve">Sorgu sonucu dönen cevapta </w:t>
        </w:r>
        <w:r>
          <w:rPr>
            <w:i/>
          </w:rPr>
          <w:t>value</w:t>
        </w:r>
        <w:r>
          <w:t xml:space="preserve"> değeri 0.5 ile çarpılarak saniye olarak süre bulunur.</w:t>
        </w:r>
      </w:ins>
    </w:p>
    <w:p w:rsidR="009C7E31" w:rsidRDefault="009C7E31" w:rsidP="009C7E31">
      <w:pPr>
        <w:spacing w:after="0"/>
        <w:rPr>
          <w:ins w:id="471" w:author="Özkan EREN" w:date="2014-11-11T14:34:00Z"/>
          <w:b/>
        </w:rPr>
      </w:pPr>
      <w:ins w:id="472" w:author="Özkan EREN" w:date="2014-11-11T14:34:00Z">
        <w:r>
          <w:t>Örnek cevap:</w:t>
        </w:r>
        <w:r>
          <w:tab/>
        </w:r>
        <w:r>
          <w:rPr>
            <w:b/>
          </w:rPr>
          <w:t>$VIB</w:t>
        </w:r>
        <w:r w:rsidRPr="0059381E">
          <w:rPr>
            <w:b/>
          </w:rPr>
          <w:t>GREEN</w:t>
        </w:r>
        <w:r>
          <w:rPr>
            <w:b/>
          </w:rPr>
          <w:t>:</w:t>
        </w:r>
        <w:r w:rsidRPr="005E4C77">
          <w:rPr>
            <w:b/>
          </w:rPr>
          <w:t>5</w:t>
        </w:r>
        <w:r>
          <w:rPr>
            <w:b/>
          </w:rPr>
          <w:t xml:space="preserve"> </w:t>
        </w:r>
        <w:r>
          <w:t>- 2</w:t>
        </w:r>
        <w:r w:rsidRPr="002C6A9F">
          <w:t xml:space="preserve">.5 sn </w:t>
        </w:r>
        <w:r>
          <w:t>çalışma</w:t>
        </w:r>
        <w:r w:rsidRPr="002C6A9F">
          <w:t xml:space="preserve"> süresi</w:t>
        </w:r>
      </w:ins>
    </w:p>
    <w:p w:rsidR="009C7E31" w:rsidRDefault="009C7E31" w:rsidP="009C7E31">
      <w:pPr>
        <w:spacing w:after="0"/>
        <w:rPr>
          <w:ins w:id="473" w:author="Özkan EREN" w:date="2014-11-11T14:40:00Z"/>
          <w:i/>
        </w:rPr>
      </w:pPr>
    </w:p>
    <w:p w:rsidR="00AE21BA" w:rsidRDefault="00AE21BA" w:rsidP="009C7E31">
      <w:pPr>
        <w:spacing w:after="0"/>
        <w:rPr>
          <w:ins w:id="474" w:author="Özkan EREN" w:date="2014-11-11T14:34:00Z"/>
          <w:i/>
        </w:rPr>
      </w:pPr>
    </w:p>
    <w:p w:rsidR="00AE21BA" w:rsidRDefault="00AE21BA" w:rsidP="00AE21BA">
      <w:pPr>
        <w:spacing w:after="0"/>
        <w:rPr>
          <w:ins w:id="475" w:author="Özkan EREN" w:date="2014-11-11T14:40:00Z"/>
          <w:i/>
        </w:rPr>
      </w:pPr>
      <w:ins w:id="476" w:author="Özkan EREN" w:date="2014-11-11T14:40:00Z">
        <w:r>
          <w:t>Set Mesajı:</w:t>
        </w:r>
        <w:r>
          <w:tab/>
        </w:r>
      </w:ins>
      <w:ins w:id="477" w:author="Özkan EREN" w:date="2014-11-11T14:41:00Z">
        <w:r>
          <w:rPr>
            <w:b/>
          </w:rPr>
          <w:t>$VIB</w:t>
        </w:r>
        <w:r w:rsidRPr="0059381E">
          <w:rPr>
            <w:b/>
          </w:rPr>
          <w:t>GREEN</w:t>
        </w:r>
      </w:ins>
      <w:ins w:id="478" w:author="Özkan EREN" w:date="2014-11-11T14:40:00Z">
        <w:r w:rsidRPr="002C6A9F">
          <w:rPr>
            <w:b/>
          </w:rPr>
          <w:t>:</w:t>
        </w:r>
      </w:ins>
      <w:ins w:id="479" w:author="Özkan EREN" w:date="2014-11-11T14:41:00Z">
        <w:r>
          <w:rPr>
            <w:i/>
          </w:rPr>
          <w:t>value</w:t>
        </w:r>
      </w:ins>
    </w:p>
    <w:p w:rsidR="00AE21BA" w:rsidRDefault="00AE21BA" w:rsidP="00AE21BA">
      <w:pPr>
        <w:spacing w:after="0"/>
        <w:rPr>
          <w:ins w:id="480" w:author="Özkan EREN" w:date="2014-11-11T14:40:00Z"/>
          <w:bCs/>
          <w:iCs/>
        </w:rPr>
      </w:pPr>
      <w:ins w:id="481" w:author="Özkan EREN" w:date="2014-11-11T14:40:00Z">
        <w:r>
          <w:rPr>
            <w:bCs/>
            <w:iCs/>
          </w:rPr>
          <w:t>Cevap:</w:t>
        </w:r>
        <w:r>
          <w:rPr>
            <w:bCs/>
            <w:iCs/>
          </w:rPr>
          <w:tab/>
        </w:r>
        <w:r>
          <w:rPr>
            <w:bCs/>
            <w:iCs/>
          </w:rPr>
          <w:tab/>
        </w:r>
        <w:r w:rsidRPr="00336924">
          <w:rPr>
            <w:b/>
            <w:bCs/>
            <w:iCs/>
          </w:rPr>
          <w:t>$OK</w:t>
        </w:r>
      </w:ins>
    </w:p>
    <w:p w:rsidR="009C7E31" w:rsidRDefault="009C7E31" w:rsidP="00E03D22">
      <w:pPr>
        <w:spacing w:after="0"/>
        <w:rPr>
          <w:ins w:id="482" w:author="Özkan EREN" w:date="2014-11-11T14:32:00Z"/>
        </w:rPr>
      </w:pPr>
    </w:p>
    <w:p w:rsidR="0059381E" w:rsidDel="009C7E31" w:rsidRDefault="0059381E" w:rsidP="00E03D22">
      <w:pPr>
        <w:spacing w:after="0"/>
        <w:rPr>
          <w:del w:id="483" w:author="Özkan EREN" w:date="2014-11-11T14:33:00Z"/>
          <w:i/>
        </w:rPr>
      </w:pPr>
      <w:del w:id="484" w:author="Özkan EREN" w:date="2014-11-11T14:33:00Z">
        <w:r w:rsidRPr="0059381E" w:rsidDel="009C7E31">
          <w:delText xml:space="preserve">Sorgu Mesajı: </w:delText>
        </w:r>
        <w:r w:rsidRPr="0059381E" w:rsidDel="009C7E31">
          <w:tab/>
        </w:r>
        <w:r w:rsidR="00320374" w:rsidDel="009C7E31">
          <w:rPr>
            <w:b/>
          </w:rPr>
          <w:delText>$VIB</w:delText>
        </w:r>
        <w:r w:rsidRPr="0059381E" w:rsidDel="009C7E31">
          <w:rPr>
            <w:b/>
          </w:rPr>
          <w:delText>GREEN:</w:delText>
        </w:r>
        <w:r w:rsidDel="009C7E31">
          <w:rPr>
            <w:i/>
          </w:rPr>
          <w:delText xml:space="preserve"> value</w:delText>
        </w:r>
      </w:del>
    </w:p>
    <w:p w:rsidR="0059381E" w:rsidRPr="0059381E" w:rsidRDefault="0059381E" w:rsidP="00E03D22">
      <w:pPr>
        <w:spacing w:after="0"/>
      </w:pPr>
      <w:r>
        <w:rPr>
          <w:i/>
        </w:rPr>
        <w:t xml:space="preserve">value: </w:t>
      </w:r>
      <w:r w:rsidRPr="0059381E">
        <w:t>Titreşim süresidir. Verilen değer 0.5 ile çarpılarak saniye cinsinden değeri bulunur. 1-</w:t>
      </w:r>
      <w:ins w:id="485" w:author="Özkan EREN" w:date="2014-11-11T14:42:00Z">
        <w:r w:rsidR="00AE21BA">
          <w:t>3</w:t>
        </w:r>
      </w:ins>
      <w:del w:id="486" w:author="Özkan EREN" w:date="2014-11-11T14:42:00Z">
        <w:r w:rsidRPr="0059381E" w:rsidDel="00AE21BA">
          <w:delText>1</w:delText>
        </w:r>
      </w:del>
      <w:r w:rsidRPr="0059381E">
        <w:t>0 arası değer alır.</w:t>
      </w:r>
    </w:p>
    <w:p w:rsidR="00AE21BA" w:rsidRDefault="00AE21BA" w:rsidP="00E03D22">
      <w:pPr>
        <w:spacing w:after="0"/>
        <w:rPr>
          <w:ins w:id="487" w:author="Özkan EREN" w:date="2014-11-11T14:44:00Z"/>
          <w:i/>
        </w:rPr>
      </w:pPr>
    </w:p>
    <w:p w:rsidR="00AE21BA" w:rsidRDefault="00AE21BA" w:rsidP="00E03D22">
      <w:pPr>
        <w:spacing w:after="0"/>
        <w:rPr>
          <w:i/>
        </w:rPr>
      </w:pPr>
    </w:p>
    <w:p w:rsidR="00AE21BA" w:rsidRDefault="006E6342">
      <w:pPr>
        <w:spacing w:after="0"/>
        <w:rPr>
          <w:ins w:id="488" w:author="Özkan EREN" w:date="2014-11-11T14:44:00Z"/>
          <w:b/>
          <w:sz w:val="28"/>
        </w:rPr>
        <w:pPrChange w:id="489" w:author="Özkan EREN" w:date="2014-11-11T14:43:00Z">
          <w:pPr/>
        </w:pPrChange>
      </w:pPr>
      <w:r w:rsidRPr="00AE21BA">
        <w:rPr>
          <w:rPrChange w:id="490" w:author="Özkan EREN" w:date="2014-11-11T14:44:00Z">
            <w:rPr>
              <w:rStyle w:val="GlVurgulama"/>
              <w:sz w:val="28"/>
              <w:szCs w:val="28"/>
            </w:rPr>
          </w:rPrChange>
        </w:rPr>
        <w:t xml:space="preserve">Ortam Gürültüsü </w:t>
      </w:r>
      <w:ins w:id="491" w:author="Özkan EREN" w:date="2014-11-11T14:44:00Z">
        <w:r w:rsidR="00AE21BA">
          <w:rPr>
            <w:b/>
            <w:sz w:val="28"/>
          </w:rPr>
          <w:t>Algılama Hassasiyeti:</w:t>
        </w:r>
      </w:ins>
    </w:p>
    <w:p w:rsidR="006E6342" w:rsidRPr="00AE21BA" w:rsidRDefault="006E6342">
      <w:pPr>
        <w:spacing w:after="0"/>
        <w:rPr>
          <w:b/>
          <w:sz w:val="28"/>
          <w:rPrChange w:id="492" w:author="Özkan EREN" w:date="2014-11-11T14:44:00Z">
            <w:rPr>
              <w:b/>
              <w:bCs/>
              <w:i/>
              <w:iCs/>
              <w:color w:val="4F81BD" w:themeColor="accent1"/>
              <w:sz w:val="28"/>
              <w:szCs w:val="28"/>
            </w:rPr>
          </w:rPrChange>
        </w:rPr>
        <w:pPrChange w:id="493" w:author="Özkan EREN" w:date="2014-11-11T14:43:00Z">
          <w:pPr/>
        </w:pPrChange>
      </w:pPr>
      <w:del w:id="494" w:author="Özkan EREN" w:date="2014-11-11T14:44:00Z">
        <w:r w:rsidRPr="00AE21BA" w:rsidDel="00AE21BA">
          <w:rPr>
            <w:rPrChange w:id="495" w:author="Özkan EREN" w:date="2014-11-11T14:44:00Z">
              <w:rPr>
                <w:rStyle w:val="GlVurgulama"/>
                <w:sz w:val="28"/>
                <w:szCs w:val="28"/>
              </w:rPr>
            </w:rPrChange>
          </w:rPr>
          <w:delText xml:space="preserve">Ayarı </w:delText>
        </w:r>
      </w:del>
    </w:p>
    <w:p w:rsidR="006E6342" w:rsidDel="00AE21BA" w:rsidRDefault="00E25CC9" w:rsidP="0061228A">
      <w:pPr>
        <w:spacing w:after="0"/>
        <w:rPr>
          <w:del w:id="496" w:author="Özkan EREN" w:date="2014-11-11T14:45:00Z"/>
        </w:rPr>
      </w:pPr>
      <w:del w:id="497" w:author="Özkan EREN" w:date="2014-11-11T14:45:00Z">
        <w:r w:rsidDel="00AE21BA">
          <w:delText>Gürültü Algılama Hassasiyeti</w:delText>
        </w:r>
        <w:r w:rsidR="006E6342" w:rsidDel="00AE21BA">
          <w:delText>:</w:delText>
        </w:r>
      </w:del>
    </w:p>
    <w:p w:rsidR="006E6342" w:rsidRDefault="006E6342" w:rsidP="0061228A">
      <w:pPr>
        <w:spacing w:after="0"/>
        <w:rPr>
          <w:b/>
        </w:rPr>
      </w:pPr>
      <w:r>
        <w:t xml:space="preserve">Sorgu </w:t>
      </w:r>
      <w:r w:rsidRPr="006E6342">
        <w:t>Mesajı:</w:t>
      </w:r>
      <w:r w:rsidRPr="006E6342">
        <w:tab/>
      </w:r>
      <w:r w:rsidR="00E25CC9">
        <w:rPr>
          <w:b/>
        </w:rPr>
        <w:t>$SENS</w:t>
      </w:r>
      <w:r>
        <w:rPr>
          <w:b/>
        </w:rPr>
        <w:t>?</w:t>
      </w:r>
    </w:p>
    <w:p w:rsidR="006E6342" w:rsidRDefault="006E6342" w:rsidP="0061228A">
      <w:pPr>
        <w:spacing w:after="0"/>
        <w:rPr>
          <w:i/>
        </w:rPr>
      </w:pPr>
      <w:r w:rsidRPr="006E6342">
        <w:t>Cevap:</w:t>
      </w:r>
      <w:r w:rsidRPr="006E6342">
        <w:tab/>
      </w:r>
      <w:r w:rsidRPr="006E6342">
        <w:tab/>
      </w:r>
      <w:r w:rsidR="00E25CC9">
        <w:rPr>
          <w:b/>
        </w:rPr>
        <w:t>$SENS</w:t>
      </w:r>
      <w:r>
        <w:rPr>
          <w:b/>
        </w:rPr>
        <w:t>:</w:t>
      </w:r>
      <w:r>
        <w:rPr>
          <w:i/>
        </w:rPr>
        <w:t>value</w:t>
      </w:r>
    </w:p>
    <w:p w:rsidR="006E6342" w:rsidRDefault="006E6342" w:rsidP="0061228A">
      <w:pPr>
        <w:spacing w:after="0"/>
        <w:rPr>
          <w:ins w:id="498" w:author="Özkan EREN" w:date="2014-11-11T14:45:00Z"/>
        </w:rPr>
      </w:pPr>
      <w:r>
        <w:rPr>
          <w:i/>
        </w:rPr>
        <w:t xml:space="preserve">value: </w:t>
      </w:r>
      <w:r w:rsidR="00E25CC9">
        <w:t>0-10</w:t>
      </w:r>
      <w:r>
        <w:t xml:space="preserve"> arasında değer alır.</w:t>
      </w:r>
    </w:p>
    <w:p w:rsidR="00AE21BA" w:rsidRDefault="00AE21BA" w:rsidP="0061228A">
      <w:pPr>
        <w:spacing w:after="0"/>
      </w:pPr>
    </w:p>
    <w:p w:rsidR="006E6342" w:rsidRDefault="006E6342" w:rsidP="0061228A">
      <w:pPr>
        <w:spacing w:after="0"/>
        <w:rPr>
          <w:i/>
        </w:rPr>
      </w:pPr>
      <w:r>
        <w:t>Set Mesajı:</w:t>
      </w:r>
      <w:r>
        <w:tab/>
      </w:r>
      <w:r w:rsidR="00E25CC9">
        <w:rPr>
          <w:b/>
        </w:rPr>
        <w:t>$SENS</w:t>
      </w:r>
      <w:r>
        <w:rPr>
          <w:b/>
        </w:rPr>
        <w:t>:</w:t>
      </w:r>
      <w:r>
        <w:rPr>
          <w:i/>
        </w:rPr>
        <w:t>value</w:t>
      </w:r>
    </w:p>
    <w:p w:rsidR="006E6342" w:rsidRPr="006E6342" w:rsidRDefault="006E6342" w:rsidP="0061228A">
      <w:pPr>
        <w:spacing w:after="0"/>
        <w:rPr>
          <w:b/>
        </w:rPr>
      </w:pPr>
      <w:r w:rsidRPr="006E6342">
        <w:t>Cevap:</w:t>
      </w:r>
      <w:r>
        <w:tab/>
      </w:r>
      <w:r>
        <w:tab/>
      </w:r>
      <w:r w:rsidRPr="006E6342">
        <w:rPr>
          <w:b/>
        </w:rPr>
        <w:t>$OK</w:t>
      </w:r>
    </w:p>
    <w:p w:rsidR="00D96AFF" w:rsidDel="00AE21BA" w:rsidRDefault="00D96AFF" w:rsidP="00D96AFF">
      <w:pPr>
        <w:spacing w:after="0"/>
        <w:rPr>
          <w:del w:id="499" w:author="Özkan EREN" w:date="2014-11-11T14:49:00Z"/>
        </w:rPr>
      </w:pPr>
    </w:p>
    <w:p w:rsidR="0040145A" w:rsidRDefault="0040145A" w:rsidP="006E6342">
      <w:pPr>
        <w:spacing w:after="0"/>
      </w:pPr>
    </w:p>
    <w:p w:rsidR="006E6342" w:rsidRPr="006E6342" w:rsidRDefault="006E6342" w:rsidP="00995520">
      <w:pPr>
        <w:spacing w:after="0"/>
        <w:rPr>
          <w:b/>
        </w:rPr>
      </w:pPr>
    </w:p>
    <w:p w:rsidR="006E6342" w:rsidRDefault="0040145A">
      <w:pPr>
        <w:spacing w:after="0"/>
        <w:rPr>
          <w:ins w:id="500" w:author="Özkan EREN" w:date="2014-11-11T14:45:00Z"/>
          <w:b/>
          <w:sz w:val="28"/>
        </w:rPr>
        <w:pPrChange w:id="501" w:author="Özkan EREN" w:date="2014-11-11T14:45:00Z">
          <w:pPr/>
        </w:pPrChange>
      </w:pPr>
      <w:r w:rsidRPr="00AE21BA">
        <w:rPr>
          <w:rPrChange w:id="502" w:author="Özkan EREN" w:date="2014-11-11T14:45:00Z">
            <w:rPr>
              <w:rStyle w:val="GlVurgulama"/>
              <w:sz w:val="28"/>
              <w:szCs w:val="28"/>
            </w:rPr>
          </w:rPrChange>
        </w:rPr>
        <w:t>Konum Mesajı Ayarı</w:t>
      </w:r>
      <w:ins w:id="503" w:author="Özkan EREN" w:date="2014-11-11T14:45:00Z">
        <w:r w:rsidR="00AE21BA">
          <w:rPr>
            <w:b/>
            <w:sz w:val="28"/>
          </w:rPr>
          <w:t>:</w:t>
        </w:r>
      </w:ins>
    </w:p>
    <w:p w:rsidR="00AE21BA" w:rsidRPr="00AE21BA" w:rsidRDefault="00AE21BA">
      <w:pPr>
        <w:spacing w:after="0"/>
        <w:rPr>
          <w:rPrChange w:id="504" w:author="Özkan EREN" w:date="2014-11-11T14:45:00Z">
            <w:rPr>
              <w:rStyle w:val="GlVurgulama"/>
              <w:sz w:val="28"/>
              <w:szCs w:val="28"/>
            </w:rPr>
          </w:rPrChange>
        </w:rPr>
        <w:pPrChange w:id="505" w:author="Özkan EREN" w:date="2014-11-11T14:45:00Z">
          <w:pPr/>
        </w:pPrChange>
      </w:pPr>
    </w:p>
    <w:p w:rsidR="0040145A" w:rsidRDefault="0040145A" w:rsidP="0040145A">
      <w:pPr>
        <w:spacing w:after="0"/>
        <w:rPr>
          <w:bCs/>
          <w:iCs/>
        </w:rPr>
      </w:pPr>
      <w:r>
        <w:rPr>
          <w:bCs/>
          <w:iCs/>
        </w:rPr>
        <w:t>Sorgu:</w:t>
      </w:r>
      <w:r>
        <w:rPr>
          <w:bCs/>
          <w:iCs/>
        </w:rPr>
        <w:tab/>
      </w:r>
      <w:r>
        <w:rPr>
          <w:bCs/>
          <w:iCs/>
        </w:rPr>
        <w:tab/>
      </w:r>
      <w:r w:rsidRPr="0040145A">
        <w:rPr>
          <w:b/>
          <w:bCs/>
          <w:iCs/>
        </w:rPr>
        <w:t>$BUTTONTIME?</w:t>
      </w:r>
    </w:p>
    <w:p w:rsidR="0040145A" w:rsidRDefault="0040145A" w:rsidP="0040145A">
      <w:pPr>
        <w:spacing w:after="0"/>
        <w:rPr>
          <w:ins w:id="506" w:author="Özkan EREN" w:date="2014-11-11T14:45:00Z"/>
          <w:bCs/>
          <w:i/>
          <w:iCs/>
        </w:rPr>
      </w:pPr>
      <w:r>
        <w:rPr>
          <w:bCs/>
          <w:iCs/>
        </w:rPr>
        <w:t>Cevap:</w:t>
      </w:r>
      <w:r>
        <w:rPr>
          <w:bCs/>
          <w:iCs/>
        </w:rPr>
        <w:tab/>
      </w:r>
      <w:r>
        <w:rPr>
          <w:bCs/>
          <w:iCs/>
        </w:rPr>
        <w:tab/>
      </w:r>
      <w:r w:rsidRPr="0040145A">
        <w:rPr>
          <w:b/>
          <w:bCs/>
          <w:iCs/>
        </w:rPr>
        <w:t>$BUTTONTIME:</w:t>
      </w:r>
      <w:r w:rsidRPr="0040145A">
        <w:rPr>
          <w:bCs/>
          <w:i/>
          <w:iCs/>
        </w:rPr>
        <w:t>value</w:t>
      </w:r>
    </w:p>
    <w:p w:rsidR="00AE21BA" w:rsidRDefault="00AE21BA" w:rsidP="0040145A">
      <w:pPr>
        <w:spacing w:after="0"/>
        <w:rPr>
          <w:ins w:id="507" w:author="Özkan EREN" w:date="2014-11-11T14:45:00Z"/>
          <w:bCs/>
          <w:i/>
          <w:iCs/>
        </w:rPr>
      </w:pPr>
    </w:p>
    <w:p w:rsidR="00AE21BA" w:rsidRPr="00F96022" w:rsidRDefault="00AE21BA" w:rsidP="00AE21BA">
      <w:pPr>
        <w:spacing w:after="0"/>
        <w:rPr>
          <w:ins w:id="508" w:author="Özkan EREN" w:date="2014-11-11T14:45:00Z"/>
          <w:i/>
        </w:rPr>
      </w:pPr>
      <w:ins w:id="509" w:author="Özkan EREN" w:date="2014-11-11T14:45:00Z">
        <w:r w:rsidRPr="00F96022">
          <w:rPr>
            <w:i/>
          </w:rPr>
          <w:t>Versiyon 1.00 :</w:t>
        </w:r>
      </w:ins>
    </w:p>
    <w:p w:rsidR="00AE21BA" w:rsidRDefault="00AE21BA" w:rsidP="00AE21BA">
      <w:pPr>
        <w:spacing w:after="0"/>
        <w:rPr>
          <w:ins w:id="510" w:author="Özkan EREN" w:date="2014-11-11T14:45:00Z"/>
        </w:rPr>
      </w:pPr>
      <w:ins w:id="511" w:author="Özkan EREN" w:date="2014-11-11T14:45:00Z">
        <w:r>
          <w:t xml:space="preserve">Sorgu sonucu dönen cevapta </w:t>
        </w:r>
        <w:r>
          <w:rPr>
            <w:i/>
          </w:rPr>
          <w:t>value</w:t>
        </w:r>
        <w:r>
          <w:t xml:space="preserve"> değeri 500 sayısına bölünerek saniye cinsinden süre bulunur.</w:t>
        </w:r>
      </w:ins>
    </w:p>
    <w:p w:rsidR="00AE21BA" w:rsidRDefault="00AE21BA" w:rsidP="00AE21BA">
      <w:pPr>
        <w:spacing w:after="0"/>
        <w:rPr>
          <w:ins w:id="512" w:author="Özkan EREN" w:date="2014-11-11T14:45:00Z"/>
          <w:b/>
        </w:rPr>
      </w:pPr>
      <w:ins w:id="513" w:author="Özkan EREN" w:date="2014-11-11T14:45:00Z">
        <w:r>
          <w:t>Örnek cevap:</w:t>
        </w:r>
        <w:r>
          <w:tab/>
        </w:r>
        <w:r>
          <w:rPr>
            <w:b/>
          </w:rPr>
          <w:t>$</w:t>
        </w:r>
      </w:ins>
      <w:ins w:id="514" w:author="Özkan EREN" w:date="2014-11-11T14:46:00Z">
        <w:r w:rsidRPr="00AE21BA">
          <w:rPr>
            <w:b/>
            <w:bCs/>
            <w:iCs/>
          </w:rPr>
          <w:t xml:space="preserve"> </w:t>
        </w:r>
        <w:r w:rsidRPr="0040145A">
          <w:rPr>
            <w:b/>
            <w:bCs/>
            <w:iCs/>
          </w:rPr>
          <w:t>BUTTONTIME</w:t>
        </w:r>
      </w:ins>
      <w:ins w:id="515" w:author="Özkan EREN" w:date="2014-11-11T14:45:00Z">
        <w:r>
          <w:rPr>
            <w:b/>
          </w:rPr>
          <w:t>:</w:t>
        </w:r>
        <w:r w:rsidRPr="005E4C77">
          <w:rPr>
            <w:b/>
          </w:rPr>
          <w:t>5</w:t>
        </w:r>
        <w:r>
          <w:rPr>
            <w:b/>
          </w:rPr>
          <w:t xml:space="preserve">00 </w:t>
        </w:r>
        <w:r>
          <w:t>- 1</w:t>
        </w:r>
        <w:r w:rsidRPr="002C6A9F">
          <w:t xml:space="preserve"> sn </w:t>
        </w:r>
        <w:r>
          <w:t>çalışma</w:t>
        </w:r>
        <w:r w:rsidRPr="002C6A9F">
          <w:t xml:space="preserve"> süresi</w:t>
        </w:r>
      </w:ins>
    </w:p>
    <w:p w:rsidR="00AE21BA" w:rsidRDefault="00AE21BA" w:rsidP="00AE21BA">
      <w:pPr>
        <w:spacing w:after="0"/>
        <w:rPr>
          <w:ins w:id="516" w:author="Özkan EREN" w:date="2014-11-11T14:45:00Z"/>
        </w:rPr>
      </w:pPr>
    </w:p>
    <w:p w:rsidR="00AE21BA" w:rsidRPr="00F96022" w:rsidRDefault="00AE21BA" w:rsidP="00AE21BA">
      <w:pPr>
        <w:spacing w:after="0"/>
        <w:rPr>
          <w:ins w:id="517" w:author="Özkan EREN" w:date="2014-11-11T14:45:00Z"/>
          <w:i/>
        </w:rPr>
      </w:pPr>
      <w:ins w:id="518" w:author="Özkan EREN" w:date="2014-11-11T14:45:00Z">
        <w:r w:rsidRPr="00F96022">
          <w:rPr>
            <w:i/>
          </w:rPr>
          <w:t>Versiyon 1.01 :</w:t>
        </w:r>
      </w:ins>
    </w:p>
    <w:p w:rsidR="00AE21BA" w:rsidRDefault="00AE21BA" w:rsidP="00AE21BA">
      <w:pPr>
        <w:spacing w:after="0"/>
        <w:rPr>
          <w:ins w:id="519" w:author="Özkan EREN" w:date="2014-11-11T14:45:00Z"/>
        </w:rPr>
      </w:pPr>
      <w:ins w:id="520" w:author="Özkan EREN" w:date="2014-11-11T14:45:00Z">
        <w:r>
          <w:t xml:space="preserve">Sorgu sonucu dönen cevapta </w:t>
        </w:r>
        <w:r>
          <w:rPr>
            <w:i/>
          </w:rPr>
          <w:t>value</w:t>
        </w:r>
        <w:r>
          <w:t xml:space="preserve"> değeri 0.5 ile çarpılarak saniye olarak süre bulunur.</w:t>
        </w:r>
      </w:ins>
    </w:p>
    <w:p w:rsidR="00AE21BA" w:rsidRDefault="00AE21BA" w:rsidP="00AE21BA">
      <w:pPr>
        <w:spacing w:after="0"/>
        <w:rPr>
          <w:ins w:id="521" w:author="Özkan EREN" w:date="2014-11-11T14:45:00Z"/>
          <w:b/>
        </w:rPr>
      </w:pPr>
      <w:ins w:id="522" w:author="Özkan EREN" w:date="2014-11-11T14:45:00Z">
        <w:r>
          <w:t>Örnek cevap:</w:t>
        </w:r>
        <w:r>
          <w:tab/>
        </w:r>
        <w:r>
          <w:rPr>
            <w:b/>
          </w:rPr>
          <w:t>$</w:t>
        </w:r>
      </w:ins>
      <w:ins w:id="523" w:author="Özkan EREN" w:date="2014-11-11T14:46:00Z">
        <w:r w:rsidRPr="00AE21BA">
          <w:rPr>
            <w:b/>
            <w:bCs/>
            <w:iCs/>
          </w:rPr>
          <w:t xml:space="preserve"> </w:t>
        </w:r>
        <w:r w:rsidRPr="0040145A">
          <w:rPr>
            <w:b/>
            <w:bCs/>
            <w:iCs/>
          </w:rPr>
          <w:t>BUTTONTIME</w:t>
        </w:r>
      </w:ins>
      <w:ins w:id="524" w:author="Özkan EREN" w:date="2014-11-11T14:45:00Z">
        <w:r>
          <w:rPr>
            <w:b/>
          </w:rPr>
          <w:t>:</w:t>
        </w:r>
        <w:r w:rsidRPr="005E4C77">
          <w:rPr>
            <w:b/>
          </w:rPr>
          <w:t>5</w:t>
        </w:r>
        <w:r>
          <w:rPr>
            <w:b/>
          </w:rPr>
          <w:t xml:space="preserve"> </w:t>
        </w:r>
        <w:r>
          <w:t>- 2</w:t>
        </w:r>
        <w:r w:rsidRPr="002C6A9F">
          <w:t xml:space="preserve">.5 sn </w:t>
        </w:r>
        <w:r>
          <w:t>çalışma</w:t>
        </w:r>
        <w:r w:rsidRPr="002C6A9F">
          <w:t xml:space="preserve"> süresi</w:t>
        </w:r>
      </w:ins>
    </w:p>
    <w:p w:rsidR="00AE21BA" w:rsidRDefault="00AE21BA" w:rsidP="0040145A">
      <w:pPr>
        <w:spacing w:after="0"/>
        <w:rPr>
          <w:bCs/>
          <w:i/>
          <w:iCs/>
        </w:rPr>
      </w:pPr>
    </w:p>
    <w:p w:rsidR="0040145A" w:rsidDel="00AE21BA" w:rsidRDefault="0040145A" w:rsidP="0040145A">
      <w:pPr>
        <w:spacing w:after="0"/>
        <w:rPr>
          <w:bCs/>
          <w:iCs/>
        </w:rPr>
      </w:pPr>
      <w:moveFromRangeStart w:id="525" w:author="Özkan EREN" w:date="2014-11-11T14:46:00Z" w:name="move403480529"/>
      <w:moveFrom w:id="526" w:author="Özkan EREN" w:date="2014-11-11T14:46:00Z">
        <w:r w:rsidDel="00AE21BA">
          <w:rPr>
            <w:bCs/>
            <w:i/>
            <w:iCs/>
          </w:rPr>
          <w:t xml:space="preserve">value: </w:t>
        </w:r>
        <w:r w:rsidDel="00AE21BA">
          <w:rPr>
            <w:bCs/>
            <w:iCs/>
          </w:rPr>
          <w:t>Butona ne kadar süre basılması gerektiğini belirtir.Verilen değer 0.5 ile çarpılarak saniye cinsinden süre hesaplanır.</w:t>
        </w:r>
        <w:r w:rsidR="0037189E" w:rsidDel="00AE21BA">
          <w:rPr>
            <w:bCs/>
            <w:iCs/>
          </w:rPr>
          <w:t xml:space="preserve"> 1-10 arası değer alır.</w:t>
        </w:r>
      </w:moveFrom>
    </w:p>
    <w:moveFromRangeEnd w:id="525"/>
    <w:p w:rsidR="0040145A" w:rsidRDefault="0040145A" w:rsidP="0040145A">
      <w:pPr>
        <w:spacing w:after="0"/>
        <w:rPr>
          <w:bCs/>
          <w:iCs/>
        </w:rPr>
      </w:pPr>
    </w:p>
    <w:p w:rsidR="0040145A" w:rsidRDefault="0040145A" w:rsidP="0040145A">
      <w:pPr>
        <w:spacing w:after="0"/>
        <w:rPr>
          <w:bCs/>
          <w:i/>
          <w:iCs/>
        </w:rPr>
      </w:pPr>
      <w:r>
        <w:rPr>
          <w:bCs/>
          <w:iCs/>
        </w:rPr>
        <w:t>Set Mesajı:</w:t>
      </w:r>
      <w:r>
        <w:rPr>
          <w:bCs/>
          <w:iCs/>
        </w:rPr>
        <w:tab/>
      </w:r>
      <w:r w:rsidRPr="0040145A">
        <w:rPr>
          <w:b/>
          <w:bCs/>
          <w:iCs/>
        </w:rPr>
        <w:t>$BUTTONTIME:</w:t>
      </w:r>
      <w:r w:rsidRPr="0040145A">
        <w:rPr>
          <w:bCs/>
          <w:i/>
          <w:iCs/>
        </w:rPr>
        <w:t>value</w:t>
      </w:r>
    </w:p>
    <w:p w:rsidR="0040145A" w:rsidRPr="006E6342" w:rsidRDefault="0040145A" w:rsidP="0040145A">
      <w:pPr>
        <w:spacing w:after="0"/>
        <w:rPr>
          <w:b/>
        </w:rPr>
      </w:pPr>
      <w:r w:rsidRPr="006E6342">
        <w:t>Cevap:</w:t>
      </w:r>
      <w:r>
        <w:tab/>
      </w:r>
      <w:r>
        <w:tab/>
      </w:r>
      <w:r w:rsidRPr="006E6342">
        <w:rPr>
          <w:b/>
        </w:rPr>
        <w:t>$OK</w:t>
      </w:r>
    </w:p>
    <w:p w:rsidR="006E6342" w:rsidRPr="0061228A" w:rsidDel="009F718E" w:rsidRDefault="006E6342" w:rsidP="006E6342">
      <w:pPr>
        <w:spacing w:after="0"/>
        <w:rPr>
          <w:del w:id="527" w:author="Özkan EREN" w:date="2014-01-01T22:55:00Z"/>
          <w:b/>
        </w:rPr>
      </w:pPr>
    </w:p>
    <w:p w:rsidR="006E6342" w:rsidRDefault="006E6342" w:rsidP="00D96AFF">
      <w:pPr>
        <w:spacing w:after="0"/>
      </w:pPr>
    </w:p>
    <w:p w:rsidR="00AE21BA" w:rsidRDefault="00AE21BA" w:rsidP="00AE21BA">
      <w:pPr>
        <w:spacing w:after="0"/>
        <w:rPr>
          <w:ins w:id="528" w:author="Özkan EREN" w:date="2014-11-11T14:49:00Z"/>
          <w:bCs/>
          <w:iCs/>
        </w:rPr>
      </w:pPr>
      <w:moveToRangeStart w:id="529" w:author="Özkan EREN" w:date="2014-11-11T14:46:00Z" w:name="move403480529"/>
      <w:moveTo w:id="530" w:author="Özkan EREN" w:date="2014-11-11T14:46:00Z">
        <w:r>
          <w:rPr>
            <w:bCs/>
            <w:i/>
            <w:iCs/>
          </w:rPr>
          <w:t xml:space="preserve">value: </w:t>
        </w:r>
        <w:r>
          <w:rPr>
            <w:bCs/>
            <w:iCs/>
          </w:rPr>
          <w:t xml:space="preserve">Butona ne kadar süre basılması gerektiğini </w:t>
        </w:r>
        <w:del w:id="531" w:author="Özkan EREN" w:date="2014-11-11T14:46:00Z">
          <w:r w:rsidDel="00AE21BA">
            <w:rPr>
              <w:bCs/>
              <w:iCs/>
            </w:rPr>
            <w:delText>belirtir.Verilen</w:delText>
          </w:r>
        </w:del>
        <w:ins w:id="532" w:author="Özkan EREN" w:date="2014-11-11T14:46:00Z">
          <w:r>
            <w:rPr>
              <w:bCs/>
              <w:iCs/>
            </w:rPr>
            <w:t>belirtir. Verilen</w:t>
          </w:r>
        </w:ins>
        <w:r>
          <w:rPr>
            <w:bCs/>
            <w:iCs/>
          </w:rPr>
          <w:t xml:space="preserve"> değer 0.5 ile çarpılarak saniye cinsinden süre hesaplanır. 1</w:t>
        </w:r>
      </w:moveTo>
      <w:ins w:id="533" w:author="Özkan EREN" w:date="2014-11-11T14:46:00Z">
        <w:r>
          <w:rPr>
            <w:bCs/>
            <w:iCs/>
          </w:rPr>
          <w:t xml:space="preserve"> </w:t>
        </w:r>
      </w:ins>
      <w:moveTo w:id="534" w:author="Özkan EREN" w:date="2014-11-11T14:46:00Z">
        <w:r>
          <w:rPr>
            <w:bCs/>
            <w:iCs/>
          </w:rPr>
          <w:t>-</w:t>
        </w:r>
      </w:moveTo>
      <w:ins w:id="535" w:author="Özkan EREN" w:date="2014-11-11T14:46:00Z">
        <w:r>
          <w:rPr>
            <w:bCs/>
            <w:iCs/>
          </w:rPr>
          <w:t xml:space="preserve"> </w:t>
        </w:r>
      </w:ins>
      <w:moveTo w:id="536" w:author="Özkan EREN" w:date="2014-11-11T14:46:00Z">
        <w:r>
          <w:rPr>
            <w:bCs/>
            <w:iCs/>
          </w:rPr>
          <w:t>10 arası değer alır.</w:t>
        </w:r>
      </w:moveTo>
    </w:p>
    <w:p w:rsidR="00AE21BA" w:rsidRDefault="00AE21BA" w:rsidP="00AE21BA">
      <w:pPr>
        <w:spacing w:after="0"/>
        <w:rPr>
          <w:ins w:id="537" w:author="Özkan EREN" w:date="2014-11-11T14:49:00Z"/>
          <w:bCs/>
          <w:iCs/>
        </w:rPr>
      </w:pPr>
    </w:p>
    <w:p w:rsidR="00AE21BA" w:rsidRDefault="00AE21BA" w:rsidP="00AE21BA">
      <w:pPr>
        <w:spacing w:after="0"/>
        <w:rPr>
          <w:ins w:id="538" w:author="Özkan EREN" w:date="2014-11-11T14:49:00Z"/>
          <w:bCs/>
          <w:iCs/>
        </w:rPr>
      </w:pPr>
    </w:p>
    <w:p w:rsidR="00AE21BA" w:rsidRDefault="00AE21BA" w:rsidP="00AE21BA">
      <w:pPr>
        <w:spacing w:after="0"/>
        <w:rPr>
          <w:ins w:id="539" w:author="Özkan EREN" w:date="2014-11-11T14:49:00Z"/>
          <w:b/>
          <w:sz w:val="28"/>
        </w:rPr>
      </w:pPr>
      <w:ins w:id="540" w:author="Özkan EREN" w:date="2014-11-11T14:49:00Z">
        <w:r w:rsidRPr="00AE21BA">
          <w:rPr>
            <w:b/>
            <w:sz w:val="28"/>
            <w:rPrChange w:id="541" w:author="Özkan EREN" w:date="2014-11-11T14:49:00Z">
              <w:rPr>
                <w:bCs/>
                <w:iCs/>
              </w:rPr>
            </w:rPrChange>
          </w:rPr>
          <w:t>Yaya Butonunu Resetlemek:</w:t>
        </w:r>
      </w:ins>
    </w:p>
    <w:p w:rsidR="00AE21BA" w:rsidRDefault="00AE21BA" w:rsidP="00AE21BA">
      <w:pPr>
        <w:spacing w:after="0"/>
        <w:rPr>
          <w:ins w:id="542" w:author="Özkan EREN" w:date="2014-11-11T14:49:00Z"/>
          <w:b/>
          <w:sz w:val="28"/>
        </w:rPr>
      </w:pPr>
    </w:p>
    <w:p w:rsidR="00AE21BA" w:rsidRDefault="00AE21BA" w:rsidP="00AE21BA">
      <w:pPr>
        <w:spacing w:after="0"/>
        <w:rPr>
          <w:ins w:id="543" w:author="Özkan EREN" w:date="2014-11-11T14:50:00Z"/>
          <w:b/>
          <w:bCs/>
          <w:iCs/>
        </w:rPr>
      </w:pPr>
      <w:ins w:id="544" w:author="Özkan EREN" w:date="2014-11-11T14:49:00Z">
        <w:r>
          <w:rPr>
            <w:bCs/>
            <w:iCs/>
          </w:rPr>
          <w:t>Set Mesajı:</w:t>
        </w:r>
        <w:r>
          <w:rPr>
            <w:bCs/>
            <w:iCs/>
          </w:rPr>
          <w:tab/>
        </w:r>
        <w:r w:rsidRPr="0040145A">
          <w:rPr>
            <w:b/>
            <w:bCs/>
            <w:iCs/>
          </w:rPr>
          <w:t>$</w:t>
        </w:r>
      </w:ins>
      <w:ins w:id="545" w:author="Özkan EREN" w:date="2014-11-11T14:50:00Z">
        <w:r w:rsidRPr="00AE21BA">
          <w:rPr>
            <w:b/>
            <w:bCs/>
            <w:iCs/>
          </w:rPr>
          <w:t>RST:EYB</w:t>
        </w:r>
      </w:ins>
    </w:p>
    <w:p w:rsidR="00AE21BA" w:rsidRDefault="00AE21BA" w:rsidP="00AE21BA">
      <w:pPr>
        <w:spacing w:after="0"/>
        <w:rPr>
          <w:ins w:id="546" w:author="Özkan EREN" w:date="2014-12-01T08:45:00Z"/>
          <w:b/>
        </w:rPr>
      </w:pPr>
      <w:ins w:id="547" w:author="Özkan EREN" w:date="2014-11-11T14:49:00Z">
        <w:r w:rsidRPr="006E6342">
          <w:t>Cevap:</w:t>
        </w:r>
        <w:r>
          <w:tab/>
        </w:r>
        <w:r>
          <w:tab/>
        </w:r>
        <w:r w:rsidRPr="006E6342">
          <w:rPr>
            <w:b/>
          </w:rPr>
          <w:t>$OK</w:t>
        </w:r>
      </w:ins>
    </w:p>
    <w:p w:rsidR="00FC4EF5" w:rsidRDefault="00FC4EF5" w:rsidP="00FC4EF5">
      <w:pPr>
        <w:spacing w:after="0"/>
        <w:rPr>
          <w:ins w:id="548" w:author="Özkan EREN" w:date="2014-12-01T08:45:00Z"/>
          <w:b/>
          <w:sz w:val="28"/>
        </w:rPr>
      </w:pPr>
      <w:ins w:id="549" w:author="Özkan EREN" w:date="2014-12-01T08:45:00Z">
        <w:r>
          <w:rPr>
            <w:b/>
            <w:sz w:val="28"/>
          </w:rPr>
          <w:lastRenderedPageBreak/>
          <w:t>Versiyon Sorgulama</w:t>
        </w:r>
        <w:r w:rsidRPr="00363801">
          <w:rPr>
            <w:b/>
            <w:sz w:val="28"/>
          </w:rPr>
          <w:t>:</w:t>
        </w:r>
      </w:ins>
    </w:p>
    <w:p w:rsidR="00FC4EF5" w:rsidRDefault="00FC4EF5" w:rsidP="00FC4EF5">
      <w:pPr>
        <w:spacing w:after="0"/>
        <w:rPr>
          <w:ins w:id="550" w:author="Özkan EREN" w:date="2014-12-01T08:45:00Z"/>
          <w:b/>
          <w:sz w:val="28"/>
        </w:rPr>
      </w:pPr>
    </w:p>
    <w:p w:rsidR="00FC4EF5" w:rsidRDefault="00FC4EF5" w:rsidP="00FC4EF5">
      <w:pPr>
        <w:spacing w:after="0"/>
        <w:rPr>
          <w:ins w:id="551" w:author="Özkan EREN" w:date="2014-12-01T08:45:00Z"/>
          <w:bCs/>
          <w:iCs/>
        </w:rPr>
      </w:pPr>
      <w:ins w:id="552" w:author="Özkan EREN" w:date="2014-12-01T08:45:00Z">
        <w:r>
          <w:rPr>
            <w:bCs/>
            <w:iCs/>
          </w:rPr>
          <w:t>Sorgu:</w:t>
        </w:r>
        <w:r>
          <w:rPr>
            <w:bCs/>
            <w:iCs/>
          </w:rPr>
          <w:tab/>
        </w:r>
        <w:r>
          <w:rPr>
            <w:bCs/>
            <w:iCs/>
          </w:rPr>
          <w:tab/>
        </w:r>
        <w:r w:rsidRPr="0040145A">
          <w:rPr>
            <w:b/>
            <w:bCs/>
            <w:iCs/>
          </w:rPr>
          <w:t>$</w:t>
        </w:r>
        <w:r>
          <w:rPr>
            <w:b/>
            <w:bCs/>
            <w:iCs/>
          </w:rPr>
          <w:t>VERSION</w:t>
        </w:r>
        <w:r w:rsidRPr="0040145A">
          <w:rPr>
            <w:b/>
            <w:bCs/>
            <w:iCs/>
          </w:rPr>
          <w:t>?</w:t>
        </w:r>
      </w:ins>
    </w:p>
    <w:p w:rsidR="00FC4EF5" w:rsidRDefault="00FC4EF5" w:rsidP="00FC4EF5">
      <w:pPr>
        <w:spacing w:after="0"/>
        <w:rPr>
          <w:ins w:id="553" w:author="Özkan EREN" w:date="2014-12-01T08:46:00Z"/>
          <w:bCs/>
          <w:i/>
          <w:iCs/>
        </w:rPr>
      </w:pPr>
      <w:ins w:id="554" w:author="Özkan EREN" w:date="2014-12-01T08:45:00Z">
        <w:r>
          <w:rPr>
            <w:bCs/>
            <w:iCs/>
          </w:rPr>
          <w:t>Cevap:</w:t>
        </w:r>
        <w:r>
          <w:rPr>
            <w:bCs/>
            <w:iCs/>
          </w:rPr>
          <w:tab/>
        </w:r>
        <w:r>
          <w:rPr>
            <w:bCs/>
            <w:iCs/>
          </w:rPr>
          <w:tab/>
        </w:r>
        <w:r w:rsidRPr="0040145A">
          <w:rPr>
            <w:b/>
            <w:bCs/>
            <w:iCs/>
          </w:rPr>
          <w:t>$</w:t>
        </w:r>
        <w:r>
          <w:rPr>
            <w:b/>
            <w:bCs/>
            <w:iCs/>
          </w:rPr>
          <w:t>VERSION</w:t>
        </w:r>
        <w:r w:rsidRPr="0040145A">
          <w:rPr>
            <w:b/>
            <w:bCs/>
            <w:iCs/>
          </w:rPr>
          <w:t>:</w:t>
        </w:r>
        <w:r w:rsidRPr="0040145A">
          <w:rPr>
            <w:bCs/>
            <w:i/>
            <w:iCs/>
          </w:rPr>
          <w:t>value</w:t>
        </w:r>
      </w:ins>
    </w:p>
    <w:p w:rsidR="00FC4EF5" w:rsidRDefault="00FC4EF5" w:rsidP="00FC4EF5">
      <w:pPr>
        <w:spacing w:after="0"/>
        <w:rPr>
          <w:ins w:id="555" w:author="Özkan EREN" w:date="2014-12-01T08:46:00Z"/>
          <w:bCs/>
          <w:i/>
          <w:iCs/>
        </w:rPr>
      </w:pPr>
    </w:p>
    <w:p w:rsidR="00FC4EF5" w:rsidRPr="00FC4EF5" w:rsidRDefault="00FC4EF5" w:rsidP="00FC4EF5">
      <w:pPr>
        <w:spacing w:after="0"/>
        <w:rPr>
          <w:ins w:id="556" w:author="Özkan EREN" w:date="2014-12-01T08:45:00Z"/>
          <w:bCs/>
          <w:iCs/>
          <w:rPrChange w:id="557" w:author="Özkan EREN" w:date="2014-12-01T08:46:00Z">
            <w:rPr>
              <w:ins w:id="558" w:author="Özkan EREN" w:date="2014-12-01T08:45:00Z"/>
              <w:bCs/>
              <w:i/>
              <w:iCs/>
            </w:rPr>
          </w:rPrChange>
        </w:rPr>
      </w:pPr>
      <w:ins w:id="559" w:author="Özkan EREN" w:date="2014-12-01T08:46:00Z">
        <w:r>
          <w:rPr>
            <w:bCs/>
            <w:i/>
            <w:iCs/>
          </w:rPr>
          <w:t>Value:</w:t>
        </w:r>
        <w:r>
          <w:rPr>
            <w:bCs/>
            <w:iCs/>
          </w:rPr>
          <w:t xml:space="preserve"> 3 hanelidir. Örnek: </w:t>
        </w:r>
        <w:r w:rsidRPr="0040145A">
          <w:rPr>
            <w:b/>
            <w:bCs/>
            <w:iCs/>
          </w:rPr>
          <w:t>$</w:t>
        </w:r>
        <w:r>
          <w:rPr>
            <w:b/>
            <w:bCs/>
            <w:iCs/>
          </w:rPr>
          <w:t>VERSION</w:t>
        </w:r>
        <w:r w:rsidRPr="0040145A">
          <w:rPr>
            <w:b/>
            <w:bCs/>
            <w:iCs/>
          </w:rPr>
          <w:t>:</w:t>
        </w:r>
        <w:r w:rsidRPr="00FC4EF5">
          <w:rPr>
            <w:b/>
            <w:bCs/>
            <w:iCs/>
            <w:rPrChange w:id="560" w:author="Özkan EREN" w:date="2014-12-01T08:46:00Z">
              <w:rPr>
                <w:bCs/>
                <w:i/>
                <w:iCs/>
              </w:rPr>
            </w:rPrChange>
          </w:rPr>
          <w:t>1.01</w:t>
        </w:r>
      </w:ins>
      <w:bookmarkStart w:id="561" w:name="_GoBack"/>
      <w:bookmarkEnd w:id="561"/>
    </w:p>
    <w:p w:rsidR="00FC4EF5" w:rsidRPr="006E6342" w:rsidRDefault="00FC4EF5" w:rsidP="00AE21BA">
      <w:pPr>
        <w:spacing w:after="0"/>
        <w:rPr>
          <w:ins w:id="562" w:author="Özkan EREN" w:date="2014-11-11T14:49:00Z"/>
          <w:b/>
        </w:rPr>
      </w:pPr>
    </w:p>
    <w:p w:rsidR="00AE21BA" w:rsidRPr="00AE21BA" w:rsidRDefault="00AE21BA" w:rsidP="00AE21BA">
      <w:pPr>
        <w:spacing w:after="0"/>
        <w:rPr>
          <w:b/>
          <w:sz w:val="28"/>
          <w:rPrChange w:id="563" w:author="Özkan EREN" w:date="2014-11-11T14:49:00Z">
            <w:rPr>
              <w:bCs/>
              <w:iCs/>
            </w:rPr>
          </w:rPrChange>
        </w:rPr>
      </w:pPr>
    </w:p>
    <w:moveToRangeEnd w:id="529"/>
    <w:p w:rsidR="006E6342" w:rsidRDefault="006E6342" w:rsidP="00D96AFF">
      <w:pPr>
        <w:spacing w:after="0"/>
      </w:pPr>
    </w:p>
    <w:p w:rsidR="006E6342" w:rsidRPr="00D96AFF" w:rsidRDefault="006E6342" w:rsidP="00D96AFF">
      <w:pPr>
        <w:spacing w:after="0"/>
      </w:pPr>
    </w:p>
    <w:p w:rsidR="00192C84" w:rsidRDefault="00192C84">
      <w:pPr>
        <w:spacing w:after="0"/>
      </w:pPr>
    </w:p>
    <w:sectPr w:rsidR="00192C84" w:rsidSect="0040145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Helvetica">
    <w:panose1 w:val="020B0604020202030204"/>
    <w:charset w:val="A2"/>
    <w:family w:val="swiss"/>
    <w:pitch w:val="variable"/>
    <w:sig w:usb0="20002A87" w:usb1="00000000" w:usb2="00000000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Özkan EREN">
    <w15:presenceInfo w15:providerId="AD" w15:userId="S-1-5-21-1078081533-602162358-839522115-6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20"/>
    <w:rsid w:val="00017B20"/>
    <w:rsid w:val="00036419"/>
    <w:rsid w:val="00060C00"/>
    <w:rsid w:val="00060D90"/>
    <w:rsid w:val="00090028"/>
    <w:rsid w:val="00094BFF"/>
    <w:rsid w:val="000B6A35"/>
    <w:rsid w:val="000D71E4"/>
    <w:rsid w:val="00180923"/>
    <w:rsid w:val="00192C84"/>
    <w:rsid w:val="001C320D"/>
    <w:rsid w:val="00212E2C"/>
    <w:rsid w:val="00284BFD"/>
    <w:rsid w:val="002C6A9F"/>
    <w:rsid w:val="00320374"/>
    <w:rsid w:val="00325E97"/>
    <w:rsid w:val="00336924"/>
    <w:rsid w:val="0037189E"/>
    <w:rsid w:val="00386CCB"/>
    <w:rsid w:val="003D1C47"/>
    <w:rsid w:val="0040145A"/>
    <w:rsid w:val="0045374D"/>
    <w:rsid w:val="00462AC5"/>
    <w:rsid w:val="00480B70"/>
    <w:rsid w:val="00495A27"/>
    <w:rsid w:val="004F11F2"/>
    <w:rsid w:val="0059381E"/>
    <w:rsid w:val="005A5746"/>
    <w:rsid w:val="005E4C77"/>
    <w:rsid w:val="005F04F0"/>
    <w:rsid w:val="0061228A"/>
    <w:rsid w:val="006E6342"/>
    <w:rsid w:val="007D0576"/>
    <w:rsid w:val="007F674F"/>
    <w:rsid w:val="00816A37"/>
    <w:rsid w:val="0084667B"/>
    <w:rsid w:val="008C0604"/>
    <w:rsid w:val="008C4D2E"/>
    <w:rsid w:val="008F0357"/>
    <w:rsid w:val="00995520"/>
    <w:rsid w:val="009C7E31"/>
    <w:rsid w:val="009F718E"/>
    <w:rsid w:val="00A1609D"/>
    <w:rsid w:val="00A56691"/>
    <w:rsid w:val="00A62E53"/>
    <w:rsid w:val="00A82D68"/>
    <w:rsid w:val="00AE21BA"/>
    <w:rsid w:val="00B146CF"/>
    <w:rsid w:val="00B73A87"/>
    <w:rsid w:val="00BD34BA"/>
    <w:rsid w:val="00BE5CA1"/>
    <w:rsid w:val="00D47F15"/>
    <w:rsid w:val="00D62847"/>
    <w:rsid w:val="00D96AFF"/>
    <w:rsid w:val="00DA263C"/>
    <w:rsid w:val="00DF1860"/>
    <w:rsid w:val="00DF783A"/>
    <w:rsid w:val="00E03D22"/>
    <w:rsid w:val="00E10513"/>
    <w:rsid w:val="00E25CC9"/>
    <w:rsid w:val="00E3007D"/>
    <w:rsid w:val="00E868A9"/>
    <w:rsid w:val="00F218C7"/>
    <w:rsid w:val="00F349A7"/>
    <w:rsid w:val="00F55775"/>
    <w:rsid w:val="00F86FDE"/>
    <w:rsid w:val="00FA4568"/>
    <w:rsid w:val="00FC3B77"/>
    <w:rsid w:val="00FC4EF5"/>
    <w:rsid w:val="00FC7A64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03D626-7554-4062-9CB6-8DEB39EE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09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Vurgulama">
    <w:name w:val="Intense Emphasis"/>
    <w:basedOn w:val="VarsaylanParagrafYazTipi"/>
    <w:uiPriority w:val="21"/>
    <w:qFormat/>
    <w:rsid w:val="001C320D"/>
    <w:rPr>
      <w:b/>
      <w:bCs/>
      <w:i/>
      <w:iCs/>
      <w:color w:val="4F81BD" w:themeColor="accent1"/>
    </w:rPr>
  </w:style>
  <w:style w:type="paragraph" w:styleId="AralkYok">
    <w:name w:val="No Spacing"/>
    <w:link w:val="AralkYokChar"/>
    <w:uiPriority w:val="1"/>
    <w:qFormat/>
    <w:rsid w:val="0040145A"/>
    <w:pPr>
      <w:spacing w:after="0" w:line="240" w:lineRule="auto"/>
    </w:pPr>
    <w:rPr>
      <w:lang w:eastAsia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40145A"/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1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Erişilebilir Yaya Butonu Arayüz İletişim Protokolü</vt:lpstr>
    </vt:vector>
  </TitlesOfParts>
  <Company>İSBAK A.Ş</Company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Erişilebilir Yaya Butonu Arayüz İletişim Protokolü</dc:title>
  <dc:subject/>
  <dc:creator>Özkan EREN</dc:creator>
  <cp:keywords/>
  <dc:description/>
  <cp:lastModifiedBy>Özkan EREN</cp:lastModifiedBy>
  <cp:revision>2</cp:revision>
  <dcterms:created xsi:type="dcterms:W3CDTF">2014-12-01T06:50:00Z</dcterms:created>
  <dcterms:modified xsi:type="dcterms:W3CDTF">2014-12-01T06:50:00Z</dcterms:modified>
</cp:coreProperties>
</file>